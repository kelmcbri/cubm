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9C48C5" w14:textId="77777777" w:rsidR="00BE3FDA" w:rsidRPr="00926B3F" w:rsidRDefault="0026387F" w:rsidP="00BE3FDA">
      <w:pPr>
        <w:spacing w:before="840"/>
        <w:rPr>
          <w:rFonts w:cs="Arial"/>
        </w:rPr>
      </w:pPr>
      <w:r>
        <w:rPr>
          <w:rFonts w:cs="Arial"/>
          <w:noProof/>
        </w:rPr>
        <mc:AlternateContent>
          <mc:Choice Requires="wpg">
            <w:drawing>
              <wp:anchor distT="0" distB="0" distL="114300" distR="114300" simplePos="0" relativeHeight="251657728" behindDoc="0" locked="0" layoutInCell="1" allowOverlap="1" wp14:anchorId="22CC0C2C" wp14:editId="08FBB3FA">
                <wp:simplePos x="0" y="0"/>
                <wp:positionH relativeFrom="column">
                  <wp:posOffset>-34290</wp:posOffset>
                </wp:positionH>
                <wp:positionV relativeFrom="paragraph">
                  <wp:posOffset>-500380</wp:posOffset>
                </wp:positionV>
                <wp:extent cx="6908800" cy="1043940"/>
                <wp:effectExtent l="3810" t="0" r="0" b="2540"/>
                <wp:wrapNone/>
                <wp:docPr id="5"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08800" cy="1043940"/>
                          <a:chOff x="666" y="652"/>
                          <a:chExt cx="10880" cy="1644"/>
                        </a:xfrm>
                      </wpg:grpSpPr>
                      <wpg:grpSp>
                        <wpg:cNvPr id="6" name="Group 6"/>
                        <wpg:cNvGrpSpPr>
                          <a:grpSpLocks/>
                        </wpg:cNvGrpSpPr>
                        <wpg:grpSpPr bwMode="auto">
                          <a:xfrm>
                            <a:off x="4086" y="950"/>
                            <a:ext cx="7460" cy="893"/>
                            <a:chOff x="2961" y="1265"/>
                            <a:chExt cx="7460" cy="893"/>
                          </a:xfrm>
                        </wpg:grpSpPr>
                        <wps:wsp>
                          <wps:cNvPr id="7" name="Text Box 3"/>
                          <wps:cNvSpPr txBox="1">
                            <a:spLocks noChangeAspect="1" noChangeArrowheads="1"/>
                          </wps:cNvSpPr>
                          <wps:spPr bwMode="auto">
                            <a:xfrm>
                              <a:off x="3021" y="1265"/>
                              <a:ext cx="7400" cy="893"/>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12EA34AB" w14:textId="77777777" w:rsidR="00692FF6" w:rsidRPr="006F0FE9" w:rsidRDefault="00692FF6" w:rsidP="00216E28">
                                <w:pPr>
                                  <w:pStyle w:val="Header"/>
                                  <w:spacing w:after="0"/>
                                  <w:rPr>
                                    <w:caps w:val="0"/>
                                    <w:color w:val="00344D"/>
                                    <w:sz w:val="16"/>
                                    <w:szCs w:val="16"/>
                                  </w:rPr>
                                </w:pPr>
                              </w:p>
                              <w:p w14:paraId="3DF3508C" w14:textId="77777777" w:rsidR="00692FF6" w:rsidRPr="00926B3F" w:rsidRDefault="00692FF6" w:rsidP="00216E28">
                                <w:pPr>
                                  <w:pStyle w:val="Header"/>
                                  <w:spacing w:after="0"/>
                                  <w:rPr>
                                    <w:caps w:val="0"/>
                                    <w:color w:val="00344D"/>
                                  </w:rPr>
                                </w:pPr>
                                <w:r>
                                  <w:rPr>
                                    <w:caps w:val="0"/>
                                    <w:color w:val="00344D"/>
                                  </w:rPr>
                                  <w:t>Cisco Unified Bed Management interface (CUBM)</w:t>
                                </w:r>
                              </w:p>
                              <w:p w14:paraId="3A65EF30" w14:textId="77777777" w:rsidR="00692FF6" w:rsidRPr="00216E28" w:rsidRDefault="00692FF6" w:rsidP="00216E28"/>
                            </w:txbxContent>
                          </wps:txbx>
                          <wps:bodyPr rot="0" vert="horz" wrap="square" lIns="91440" tIns="45720" rIns="91440" bIns="45720" anchor="t" anchorCtr="0" upright="1">
                            <a:noAutofit/>
                          </wps:bodyPr>
                        </wps:wsp>
                        <wps:wsp>
                          <wps:cNvPr id="8" name="Line 4"/>
                          <wps:cNvCnPr/>
                          <wps:spPr bwMode="auto">
                            <a:xfrm>
                              <a:off x="2961" y="1380"/>
                              <a:ext cx="0" cy="604"/>
                            </a:xfrm>
                            <a:prstGeom prst="line">
                              <a:avLst/>
                            </a:prstGeom>
                            <a:noFill/>
                            <a:ln w="57150">
                              <a:solidFill>
                                <a:srgbClr val="C9DD03"/>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noFill/>
                                </a14:hiddenFill>
                              </a:ext>
                            </a:extLst>
                          </wps:spPr>
                          <wps:bodyPr/>
                        </wps:wsp>
                      </wpg:grpSp>
                      <wps:wsp>
                        <wps:cNvPr id="9" name="Text Box 5"/>
                        <wps:cNvSpPr txBox="1">
                          <a:spLocks noChangeArrowheads="1"/>
                        </wps:cNvSpPr>
                        <wps:spPr bwMode="auto">
                          <a:xfrm>
                            <a:off x="666" y="652"/>
                            <a:ext cx="2329" cy="1644"/>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58BC2D1C" w14:textId="77777777" w:rsidR="00692FF6" w:rsidRDefault="00692FF6"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9"/>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CC0C2C" id="Group 8" o:spid="_x0000_s1026" style="position:absolute;margin-left:-2.7pt;margin-top:-39.4pt;width:544pt;height:82.2pt;z-index:251657728" coordorigin="666,652" coordsize="10880,16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">
                <v:group id="Group 6" o:spid="_x0000_s1027" style="position:absolute;left:4086;top:950;width:7460;height:893" coordorigin="2961,1265" coordsize="7460,8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">
                  <v:shapetype id="_x0000_t202" coordsize="21600,21600" o:spt="202" path="m,l,21600r21600,l21600,xe">
                    <v:stroke joinstyle="miter"/>
                    <v:path gradientshapeok="t" o:connecttype="rect"/>
                  </v:shapetype>
                  <v:shape id="Text Box 3" o:spid="_x0000_s1028" type="#_x0000_t202" style="position:absolute;left:3021;top:1265;width:7400;height:89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" filled="f" stroked="f">
                    <o:lock v:ext="edit" aspectratio="t"/>
                    <v:textbox>
                      <w:txbxContent>
                        <w:p w14:paraId="12EA34AB" w14:textId="77777777" w:rsidR="00692FF6" w:rsidRPr="006F0FE9" w:rsidRDefault="00692FF6" w:rsidP="00216E28">
                          <w:pPr>
                            <w:pStyle w:val="Header"/>
                            <w:spacing w:after="0"/>
                            <w:rPr>
                              <w:caps w:val="0"/>
                              <w:color w:val="00344D"/>
                              <w:sz w:val="16"/>
                              <w:szCs w:val="16"/>
                            </w:rPr>
                          </w:pPr>
                        </w:p>
                        <w:p w14:paraId="3DF3508C" w14:textId="77777777" w:rsidR="00692FF6" w:rsidRPr="00926B3F" w:rsidRDefault="00692FF6" w:rsidP="00216E28">
                          <w:pPr>
                            <w:pStyle w:val="Header"/>
                            <w:spacing w:after="0"/>
                            <w:rPr>
                              <w:caps w:val="0"/>
                              <w:color w:val="00344D"/>
                            </w:rPr>
                          </w:pPr>
                          <w:r>
                            <w:rPr>
                              <w:caps w:val="0"/>
                              <w:color w:val="00344D"/>
                            </w:rPr>
                            <w:t>Cisco Unified Bed Management interface (CUBM)</w:t>
                          </w:r>
                        </w:p>
                        <w:p w14:paraId="3A65EF30" w14:textId="77777777" w:rsidR="00692FF6" w:rsidRPr="00216E28" w:rsidRDefault="00692FF6" w:rsidP="00216E28"/>
                      </w:txbxContent>
                    </v:textbox>
                  </v:shape>
                  <v:line id="Line 4" o:spid="_x0000_s1029" style="position:absolute;visibility:visible;mso-wrap-style:square" from="2961,1380" to="2961,198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" strokecolor="#c9dd03" strokeweight="4.5pt"/>
                </v:group>
                <v:shape id="Text Box 5" o:spid="_x0000_s1030" type="#_x0000_t202" style="position:absolute;left:666;top:652;width:2329;height:164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" stroked="f">
                  <v:textbox>
                    <w:txbxContent>
                      <w:p w14:paraId="58BC2D1C" w14:textId="77777777" w:rsidR="00692FF6" w:rsidRDefault="00692FF6" w:rsidP="00BE3FDA">
                        <w:r>
                          <w:rPr>
                            <w:noProof/>
                          </w:rPr>
                          <w:drawing>
                            <wp:inline distT="0" distB="0" distL="0" distR="0" wp14:anchorId="2C812383" wp14:editId="713C338D">
                              <wp:extent cx="1267460" cy="949325"/>
                              <wp:effectExtent l="19050" t="0" r="8890" b="0"/>
                              <wp:docPr id="45" name="Picture 45" descr="C:\Documents and Settings\kelmcbri\My Documents\My Pictures\cisco logos\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Documents and Settings\kelmcbri\My Documents\My Pictures\cisco logos\new.jpg"/>
                                      <pic:cNvPicPr>
                                        <a:picLocks noChangeAspect="1" noChangeArrowheads="1"/>
                                      </pic:cNvPicPr>
                                    </pic:nvPicPr>
                                    <pic:blipFill>
                                      <a:blip r:embed="rId9"/>
                                      <a:srcRect/>
                                      <a:stretch>
                                        <a:fillRect/>
                                      </a:stretch>
                                    </pic:blipFill>
                                    <pic:spPr bwMode="auto">
                                      <a:xfrm>
                                        <a:off x="0" y="0"/>
                                        <a:ext cx="1267460" cy="949325"/>
                                      </a:xfrm>
                                      <a:prstGeom prst="rect">
                                        <a:avLst/>
                                      </a:prstGeom>
                                      <a:noFill/>
                                      <a:ln w="9525">
                                        <a:noFill/>
                                        <a:miter lim="800000"/>
                                        <a:headEnd/>
                                        <a:tailEnd/>
                                      </a:ln>
                                    </pic:spPr>
                                  </pic:pic>
                                </a:graphicData>
                              </a:graphic>
                            </wp:inline>
                          </w:drawing>
                        </w:r>
                      </w:p>
                    </w:txbxContent>
                  </v:textbox>
                </v:shape>
              </v:group>
            </w:pict>
          </mc:Fallback>
        </mc:AlternateContent>
      </w:r>
    </w:p>
    <w:p w14:paraId="2BA08BD4" w14:textId="77777777" w:rsidR="00926B3F" w:rsidRPr="00926B3F" w:rsidRDefault="00926B3F" w:rsidP="00BE3FDA">
      <w:pPr>
        <w:rPr>
          <w:rFonts w:cs="Arial"/>
        </w:rPr>
      </w:pPr>
    </w:p>
    <w:p w14:paraId="49210AD3" w14:textId="77777777" w:rsidR="00926B3F" w:rsidRDefault="00DA459A" w:rsidP="00926B3F">
      <w:pPr>
        <w:jc w:val="center"/>
        <w:rPr>
          <w:rFonts w:cs="Arial"/>
        </w:rPr>
      </w:pPr>
      <w:r>
        <w:rPr>
          <w:rFonts w:cs="Arial"/>
          <w:noProof/>
        </w:rPr>
        <w:drawing>
          <wp:inline distT="0" distB="0" distL="0" distR="0" wp14:anchorId="3B3435F1" wp14:editId="5D063A43">
            <wp:extent cx="5486400" cy="1973580"/>
            <wp:effectExtent l="19050" t="0" r="0" b="0"/>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0" cstate="print"/>
                    <a:srcRect/>
                    <a:stretch>
                      <a:fillRect/>
                    </a:stretch>
                  </pic:blipFill>
                  <pic:spPr bwMode="auto">
                    <a:xfrm>
                      <a:off x="0" y="0"/>
                      <a:ext cx="5486400" cy="1973580"/>
                    </a:xfrm>
                    <a:prstGeom prst="rect">
                      <a:avLst/>
                    </a:prstGeom>
                    <a:noFill/>
                    <a:ln w="9525">
                      <a:noFill/>
                      <a:miter lim="800000"/>
                      <a:headEnd/>
                      <a:tailEnd/>
                    </a:ln>
                  </pic:spPr>
                </pic:pic>
              </a:graphicData>
            </a:graphic>
          </wp:inline>
        </w:drawing>
      </w:r>
    </w:p>
    <w:p w14:paraId="13A90D15" w14:textId="77777777" w:rsidR="00926B3F" w:rsidRDefault="00926B3F" w:rsidP="00BE3FDA">
      <w:pPr>
        <w:rPr>
          <w:rFonts w:cs="Arial"/>
        </w:rPr>
      </w:pPr>
    </w:p>
    <w:p w14:paraId="57679C98" w14:textId="77777777" w:rsidR="00926B3F" w:rsidRDefault="00926B3F" w:rsidP="00BE3FDA">
      <w:pPr>
        <w:rPr>
          <w:rFonts w:cs="Arial"/>
        </w:rPr>
      </w:pPr>
    </w:p>
    <w:p w14:paraId="3CEF5560" w14:textId="77777777" w:rsidR="00926B3F" w:rsidRDefault="00926B3F" w:rsidP="00BE3FDA">
      <w:pPr>
        <w:rPr>
          <w:rFonts w:cs="Arial"/>
        </w:rPr>
      </w:pPr>
    </w:p>
    <w:p w14:paraId="44AB1BC4" w14:textId="77777777" w:rsidR="00926B3F" w:rsidRDefault="00926B3F" w:rsidP="00BE3FDA">
      <w:pPr>
        <w:rPr>
          <w:rFonts w:cs="Arial"/>
        </w:rPr>
      </w:pPr>
    </w:p>
    <w:p w14:paraId="73550A83" w14:textId="77777777" w:rsidR="00926B3F" w:rsidRDefault="00926B3F" w:rsidP="00BE3FDA">
      <w:pPr>
        <w:rPr>
          <w:rFonts w:cs="Arial"/>
        </w:rPr>
      </w:pPr>
    </w:p>
    <w:p w14:paraId="20813B67" w14:textId="538468AD" w:rsidR="00216E28" w:rsidRPr="0019561C" w:rsidRDefault="00DA459A" w:rsidP="00216E28">
      <w:pPr>
        <w:jc w:val="center"/>
        <w:rPr>
          <w:rFonts w:cs="Arial"/>
          <w:sz w:val="52"/>
          <w:szCs w:val="52"/>
        </w:rPr>
      </w:pPr>
      <w:r>
        <w:rPr>
          <w:rFonts w:cs="Arial"/>
          <w:sz w:val="52"/>
          <w:szCs w:val="52"/>
        </w:rPr>
        <w:t>CUBM</w:t>
      </w:r>
      <w:r w:rsidR="003075EC">
        <w:rPr>
          <w:rFonts w:cs="Arial"/>
          <w:sz w:val="52"/>
          <w:szCs w:val="52"/>
        </w:rPr>
        <w:t xml:space="preserve"> v</w:t>
      </w:r>
      <w:r w:rsidR="001561CD">
        <w:rPr>
          <w:rFonts w:cs="Arial"/>
          <w:sz w:val="52"/>
          <w:szCs w:val="52"/>
        </w:rPr>
        <w:t>3.1</w:t>
      </w:r>
    </w:p>
    <w:p w14:paraId="18D0A2FB" w14:textId="77777777" w:rsidR="00216E28" w:rsidRPr="0019561C" w:rsidRDefault="00216E28" w:rsidP="00216E28">
      <w:pPr>
        <w:jc w:val="center"/>
        <w:rPr>
          <w:rFonts w:cs="Arial"/>
          <w:sz w:val="48"/>
          <w:szCs w:val="48"/>
        </w:rPr>
      </w:pPr>
    </w:p>
    <w:p w14:paraId="17093261" w14:textId="77777777" w:rsidR="00216E28" w:rsidRPr="0019561C" w:rsidRDefault="00216E28" w:rsidP="00216E28">
      <w:pPr>
        <w:jc w:val="center"/>
        <w:rPr>
          <w:rFonts w:cs="Arial"/>
          <w:sz w:val="48"/>
          <w:szCs w:val="48"/>
        </w:rPr>
      </w:pPr>
      <w:r w:rsidRPr="0019561C">
        <w:rPr>
          <w:rFonts w:cs="Arial"/>
          <w:sz w:val="48"/>
          <w:szCs w:val="48"/>
        </w:rPr>
        <w:t xml:space="preserve">Feature </w:t>
      </w:r>
      <w:r w:rsidR="00DA459A">
        <w:rPr>
          <w:rFonts w:cs="Arial"/>
          <w:sz w:val="48"/>
          <w:szCs w:val="48"/>
        </w:rPr>
        <w:t>Guide</w:t>
      </w:r>
    </w:p>
    <w:p w14:paraId="56DE79BF" w14:textId="77777777" w:rsidR="00216E28" w:rsidRPr="0019561C" w:rsidRDefault="00216E28" w:rsidP="00216E28">
      <w:pPr>
        <w:jc w:val="center"/>
        <w:rPr>
          <w:rFonts w:cs="Arial"/>
        </w:rPr>
      </w:pPr>
    </w:p>
    <w:p w14:paraId="2FF16B4E" w14:textId="08C0DDD9" w:rsidR="00216E28" w:rsidRPr="00216E28" w:rsidRDefault="001561CD" w:rsidP="00216E28">
      <w:pPr>
        <w:jc w:val="center"/>
        <w:rPr>
          <w:rFonts w:cs="Arial"/>
          <w:sz w:val="28"/>
          <w:szCs w:val="28"/>
          <w:lang w:val="fr-FR"/>
        </w:rPr>
      </w:pPr>
      <w:r>
        <w:rPr>
          <w:rFonts w:cs="Arial"/>
          <w:sz w:val="28"/>
          <w:szCs w:val="28"/>
          <w:lang w:val="fr-FR"/>
        </w:rPr>
        <w:t>April 2, 2020</w:t>
      </w:r>
    </w:p>
    <w:p w14:paraId="5BAE5DC9" w14:textId="77777777" w:rsidR="00926B3F" w:rsidRPr="00216E28" w:rsidRDefault="00926B3F" w:rsidP="00BE3FDA">
      <w:pPr>
        <w:rPr>
          <w:rFonts w:cs="Arial"/>
          <w:lang w:val="fr-FR"/>
        </w:rPr>
      </w:pPr>
    </w:p>
    <w:p w14:paraId="4B50C8AD" w14:textId="77777777" w:rsidR="00926B3F" w:rsidRPr="00216E28" w:rsidRDefault="00926B3F" w:rsidP="00926B3F">
      <w:pPr>
        <w:rPr>
          <w:rFonts w:cs="Arial"/>
          <w:lang w:val="fr-FR"/>
        </w:rPr>
      </w:pPr>
    </w:p>
    <w:p w14:paraId="752F7AD2" w14:textId="77777777" w:rsidR="00926B3F" w:rsidRPr="00216E28" w:rsidRDefault="00926B3F" w:rsidP="00BE3FDA">
      <w:pPr>
        <w:rPr>
          <w:rFonts w:cs="Arial"/>
          <w:lang w:val="fr-FR"/>
        </w:rPr>
      </w:pPr>
    </w:p>
    <w:p w14:paraId="3987D2A9" w14:textId="77777777" w:rsidR="00926B3F" w:rsidRPr="00216E28" w:rsidRDefault="00926B3F" w:rsidP="00BE3FDA">
      <w:pPr>
        <w:rPr>
          <w:rFonts w:cs="Arial"/>
          <w:lang w:val="fr-FR"/>
        </w:rPr>
      </w:pPr>
    </w:p>
    <w:p w14:paraId="2AA9675A" w14:textId="77777777" w:rsidR="00926B3F" w:rsidRPr="00216E28" w:rsidRDefault="00926B3F" w:rsidP="00BE3FDA">
      <w:pPr>
        <w:rPr>
          <w:rFonts w:cs="Arial"/>
          <w:lang w:val="fr-FR"/>
        </w:rPr>
      </w:pPr>
    </w:p>
    <w:p w14:paraId="3FEEA5E3" w14:textId="77777777" w:rsidR="00926B3F" w:rsidRPr="00216E28" w:rsidRDefault="00926B3F" w:rsidP="00BE3FDA">
      <w:pPr>
        <w:rPr>
          <w:rFonts w:cs="Arial"/>
          <w:lang w:val="fr-FR"/>
        </w:rPr>
      </w:pPr>
    </w:p>
    <w:p w14:paraId="415EC62A" w14:textId="77777777" w:rsidR="00926B3F" w:rsidRPr="00216E28" w:rsidRDefault="00926B3F" w:rsidP="00BE3FDA">
      <w:pPr>
        <w:rPr>
          <w:rFonts w:cs="Arial"/>
          <w:lang w:val="fr-FR"/>
        </w:rPr>
      </w:pPr>
    </w:p>
    <w:p w14:paraId="6BE504C8" w14:textId="77777777" w:rsidR="00926B3F" w:rsidRPr="00216E28" w:rsidRDefault="00926B3F" w:rsidP="00BE3FDA">
      <w:pPr>
        <w:rPr>
          <w:rFonts w:cs="Arial"/>
          <w:lang w:val="fr-FR"/>
        </w:rPr>
      </w:pPr>
    </w:p>
    <w:p w14:paraId="4BF57074" w14:textId="77777777" w:rsidR="00926B3F" w:rsidRPr="00216E28" w:rsidRDefault="00926B3F" w:rsidP="00BE3FDA">
      <w:pPr>
        <w:rPr>
          <w:rFonts w:cs="Arial"/>
          <w:lang w:val="fr-FR"/>
        </w:rPr>
      </w:pPr>
    </w:p>
    <w:p w14:paraId="21E7FF77" w14:textId="77777777" w:rsidR="00926B3F" w:rsidRPr="00216E28" w:rsidRDefault="00926B3F" w:rsidP="00BE3FDA">
      <w:pPr>
        <w:rPr>
          <w:rFonts w:cs="Arial"/>
          <w:lang w:val="fr-FR"/>
        </w:rPr>
      </w:pPr>
    </w:p>
    <w:p w14:paraId="5C402C3B" w14:textId="77777777" w:rsidR="00926B3F" w:rsidRPr="00216E28" w:rsidRDefault="00926B3F" w:rsidP="00BE3FDA">
      <w:pPr>
        <w:rPr>
          <w:rFonts w:cs="Arial"/>
          <w:lang w:val="fr-FR"/>
        </w:rPr>
      </w:pPr>
    </w:p>
    <w:p w14:paraId="24EDAF86" w14:textId="77777777" w:rsidR="00926B3F" w:rsidRPr="00216E28" w:rsidRDefault="00926B3F" w:rsidP="00BE3FDA">
      <w:pPr>
        <w:rPr>
          <w:rFonts w:cs="Arial"/>
          <w:lang w:val="fr-FR"/>
        </w:rPr>
      </w:pPr>
    </w:p>
    <w:p w14:paraId="4D736439" w14:textId="77777777" w:rsidR="00926B3F" w:rsidRPr="00216E28" w:rsidRDefault="00926B3F" w:rsidP="00BE3FDA">
      <w:pPr>
        <w:rPr>
          <w:rFonts w:cs="Arial"/>
          <w:lang w:val="fr-FR"/>
        </w:rPr>
      </w:pPr>
    </w:p>
    <w:p w14:paraId="5ED8AF8E" w14:textId="77777777" w:rsidR="00926B3F" w:rsidRPr="00216E28" w:rsidRDefault="00926B3F" w:rsidP="00BE3FDA">
      <w:pPr>
        <w:rPr>
          <w:rFonts w:cs="Arial"/>
          <w:lang w:val="fr-FR"/>
        </w:rPr>
      </w:pPr>
    </w:p>
    <w:p w14:paraId="39D3B40D" w14:textId="77777777" w:rsidR="00926B3F" w:rsidRPr="00216E28" w:rsidRDefault="00926B3F" w:rsidP="00BE3FDA">
      <w:pPr>
        <w:rPr>
          <w:rFonts w:cs="Arial"/>
          <w:lang w:val="fr-FR"/>
        </w:rPr>
      </w:pPr>
    </w:p>
    <w:p w14:paraId="09AF2BEB" w14:textId="77777777" w:rsidR="00BE3FDA" w:rsidRPr="00216E28" w:rsidRDefault="00BE3FDA" w:rsidP="00926B3F">
      <w:pPr>
        <w:rPr>
          <w:rFonts w:cs="Arial"/>
          <w:lang w:val="fr-FR"/>
        </w:rPr>
      </w:pPr>
    </w:p>
    <w:p w14:paraId="20349E01" w14:textId="77777777" w:rsidR="00926B3F" w:rsidRPr="00216E28" w:rsidRDefault="00926B3F" w:rsidP="00926B3F">
      <w:pPr>
        <w:rPr>
          <w:rFonts w:cs="Arial"/>
          <w:lang w:val="fr-FR"/>
        </w:rPr>
      </w:pPr>
    </w:p>
    <w:p w14:paraId="1D9E58B8" w14:textId="77777777" w:rsidR="00926B3F" w:rsidRPr="00216E28" w:rsidRDefault="00926B3F" w:rsidP="00926B3F">
      <w:pPr>
        <w:rPr>
          <w:rFonts w:cs="Arial"/>
          <w:lang w:val="fr-FR"/>
        </w:rPr>
      </w:pPr>
    </w:p>
    <w:p w14:paraId="5EBE41D7" w14:textId="77777777" w:rsidR="00926B3F" w:rsidRPr="00216E28" w:rsidRDefault="00926B3F" w:rsidP="00926B3F">
      <w:pPr>
        <w:rPr>
          <w:rFonts w:cs="Arial"/>
          <w:lang w:val="fr-FR"/>
        </w:rPr>
      </w:pPr>
    </w:p>
    <w:p w14:paraId="43F0BB62" w14:textId="77777777" w:rsidR="00926B3F" w:rsidRPr="00216E28" w:rsidRDefault="00926B3F" w:rsidP="00926B3F">
      <w:pPr>
        <w:rPr>
          <w:rFonts w:cs="Arial"/>
          <w:lang w:val="fr-FR"/>
        </w:rPr>
      </w:pPr>
    </w:p>
    <w:p w14:paraId="0551761F" w14:textId="77777777" w:rsidR="00926B3F" w:rsidRDefault="00926B3F" w:rsidP="00926B3F">
      <w:pPr>
        <w:rPr>
          <w:rFonts w:cs="Arial"/>
          <w:lang w:val="fr-FR"/>
        </w:rPr>
      </w:pPr>
    </w:p>
    <w:p w14:paraId="212D3CBC" w14:textId="77777777" w:rsidR="00E913A7" w:rsidRDefault="00E913A7" w:rsidP="0019561C">
      <w:pPr>
        <w:jc w:val="center"/>
        <w:rPr>
          <w:rFonts w:cs="Arial"/>
          <w:b/>
          <w:sz w:val="28"/>
          <w:szCs w:val="28"/>
          <w:lang w:val="fr-FR"/>
        </w:rPr>
      </w:pPr>
    </w:p>
    <w:p w14:paraId="5F7FB7FC" w14:textId="77777777" w:rsidR="00E913A7" w:rsidRDefault="00E913A7">
      <w:pPr>
        <w:rPr>
          <w:rFonts w:cs="Arial"/>
          <w:b/>
          <w:sz w:val="28"/>
          <w:szCs w:val="28"/>
          <w:lang w:val="fr-FR"/>
        </w:rPr>
      </w:pPr>
      <w:r>
        <w:rPr>
          <w:rFonts w:cs="Arial"/>
          <w:b/>
          <w:sz w:val="28"/>
          <w:szCs w:val="28"/>
          <w:lang w:val="fr-FR"/>
        </w:rPr>
        <w:br w:type="page"/>
      </w:r>
    </w:p>
    <w:p w14:paraId="41C22786" w14:textId="77777777" w:rsidR="0019561C" w:rsidRPr="0019561C" w:rsidRDefault="0019561C" w:rsidP="0019561C">
      <w:pPr>
        <w:jc w:val="center"/>
        <w:rPr>
          <w:rFonts w:cs="Arial"/>
          <w:b/>
          <w:sz w:val="28"/>
          <w:szCs w:val="28"/>
          <w:lang w:val="fr-FR"/>
        </w:rPr>
      </w:pPr>
      <w:r w:rsidRPr="0019561C">
        <w:rPr>
          <w:rFonts w:cs="Arial"/>
          <w:b/>
          <w:sz w:val="28"/>
          <w:szCs w:val="28"/>
          <w:lang w:val="fr-FR"/>
        </w:rPr>
        <w:lastRenderedPageBreak/>
        <w:t>Table of Contents</w:t>
      </w:r>
    </w:p>
    <w:p w14:paraId="50730583" w14:textId="77777777" w:rsidR="0019561C" w:rsidRDefault="0019561C" w:rsidP="00926B3F">
      <w:pPr>
        <w:rPr>
          <w:rFonts w:cs="Arial"/>
          <w:lang w:val="fr-FR"/>
        </w:rPr>
      </w:pPr>
    </w:p>
    <w:p w14:paraId="67A75784" w14:textId="77777777" w:rsidR="0019561C" w:rsidRPr="00216E28" w:rsidRDefault="0019561C" w:rsidP="00926B3F">
      <w:pPr>
        <w:rPr>
          <w:rFonts w:cs="Arial"/>
          <w:lang w:val="fr-FR"/>
        </w:rPr>
      </w:pPr>
    </w:p>
    <w:p w14:paraId="19D5567F" w14:textId="77777777" w:rsidR="00631577" w:rsidRDefault="00977B61">
      <w:pPr>
        <w:pStyle w:val="TOC1"/>
        <w:tabs>
          <w:tab w:val="left" w:pos="440"/>
          <w:tab w:val="right" w:leader="dot" w:pos="10790"/>
        </w:tabs>
        <w:rPr>
          <w:rFonts w:asciiTheme="minorHAnsi" w:eastAsiaTheme="minorEastAsia" w:hAnsiTheme="minorHAnsi" w:cstheme="minorBidi"/>
          <w:noProof/>
        </w:rPr>
      </w:pPr>
      <w:r>
        <w:rPr>
          <w:rFonts w:cs="Arial"/>
          <w:lang w:val="fr-FR"/>
        </w:rPr>
        <w:fldChar w:fldCharType="begin"/>
      </w:r>
      <w:r w:rsidR="009F6347">
        <w:rPr>
          <w:rFonts w:cs="Arial"/>
          <w:lang w:val="fr-FR"/>
        </w:rPr>
        <w:instrText xml:space="preserve"> TOC \o "1-3" \h \z \u </w:instrText>
      </w:r>
      <w:r>
        <w:rPr>
          <w:rFonts w:cs="Arial"/>
          <w:lang w:val="fr-FR"/>
        </w:rPr>
        <w:fldChar w:fldCharType="separate"/>
      </w:r>
      <w:r w:rsidR="00631577">
        <w:rPr>
          <w:noProof/>
        </w:rPr>
        <w:t>1.</w:t>
      </w:r>
      <w:r w:rsidR="00631577">
        <w:rPr>
          <w:rFonts w:asciiTheme="minorHAnsi" w:eastAsiaTheme="minorEastAsia" w:hAnsiTheme="minorHAnsi" w:cstheme="minorBidi"/>
          <w:noProof/>
        </w:rPr>
        <w:tab/>
      </w:r>
      <w:r w:rsidR="00631577">
        <w:rPr>
          <w:noProof/>
        </w:rPr>
        <w:t>Introduction</w:t>
      </w:r>
      <w:r w:rsidR="00631577">
        <w:rPr>
          <w:noProof/>
        </w:rPr>
        <w:tab/>
      </w:r>
      <w:r>
        <w:rPr>
          <w:noProof/>
        </w:rPr>
        <w:fldChar w:fldCharType="begin"/>
      </w:r>
      <w:r w:rsidR="00631577">
        <w:rPr>
          <w:noProof/>
        </w:rPr>
        <w:instrText xml:space="preserve"> PAGEREF _Toc135985224 \h </w:instrText>
      </w:r>
      <w:r>
        <w:rPr>
          <w:noProof/>
        </w:rPr>
      </w:r>
      <w:r>
        <w:rPr>
          <w:noProof/>
        </w:rPr>
        <w:fldChar w:fldCharType="separate"/>
      </w:r>
      <w:r w:rsidR="00CC200C">
        <w:rPr>
          <w:noProof/>
        </w:rPr>
        <w:t>4</w:t>
      </w:r>
      <w:r>
        <w:rPr>
          <w:noProof/>
        </w:rPr>
        <w:fldChar w:fldCharType="end"/>
      </w:r>
    </w:p>
    <w:p w14:paraId="2863FD10"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2.</w:t>
      </w:r>
      <w:r>
        <w:rPr>
          <w:rFonts w:asciiTheme="minorHAnsi" w:eastAsiaTheme="minorEastAsia" w:hAnsiTheme="minorHAnsi" w:cstheme="minorBidi"/>
          <w:noProof/>
        </w:rPr>
        <w:tab/>
      </w:r>
      <w:r>
        <w:rPr>
          <w:noProof/>
        </w:rPr>
        <w:t>Operation – End User perspective</w:t>
      </w:r>
      <w:r>
        <w:rPr>
          <w:noProof/>
        </w:rPr>
        <w:tab/>
      </w:r>
      <w:r w:rsidR="00977B61">
        <w:rPr>
          <w:noProof/>
        </w:rPr>
        <w:fldChar w:fldCharType="begin"/>
      </w:r>
      <w:r>
        <w:rPr>
          <w:noProof/>
        </w:rPr>
        <w:instrText xml:space="preserve"> PAGEREF _Toc135985225 \h </w:instrText>
      </w:r>
      <w:r w:rsidR="00977B61">
        <w:rPr>
          <w:noProof/>
        </w:rPr>
      </w:r>
      <w:r w:rsidR="00977B61">
        <w:rPr>
          <w:noProof/>
        </w:rPr>
        <w:fldChar w:fldCharType="separate"/>
      </w:r>
      <w:r w:rsidR="00CC200C">
        <w:rPr>
          <w:noProof/>
        </w:rPr>
        <w:t>4</w:t>
      </w:r>
      <w:r w:rsidR="00977B61">
        <w:rPr>
          <w:noProof/>
        </w:rPr>
        <w:fldChar w:fldCharType="end"/>
      </w:r>
    </w:p>
    <w:p w14:paraId="1EF007C3"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3.</w:t>
      </w:r>
      <w:r>
        <w:rPr>
          <w:rFonts w:asciiTheme="minorHAnsi" w:eastAsiaTheme="minorEastAsia" w:hAnsiTheme="minorHAnsi" w:cstheme="minorBidi"/>
          <w:noProof/>
        </w:rPr>
        <w:tab/>
      </w:r>
      <w:r>
        <w:rPr>
          <w:noProof/>
        </w:rPr>
        <w:t>Components</w:t>
      </w:r>
      <w:r>
        <w:rPr>
          <w:noProof/>
        </w:rPr>
        <w:tab/>
      </w:r>
      <w:r w:rsidR="00977B61">
        <w:rPr>
          <w:noProof/>
        </w:rPr>
        <w:fldChar w:fldCharType="begin"/>
      </w:r>
      <w:r>
        <w:rPr>
          <w:noProof/>
        </w:rPr>
        <w:instrText xml:space="preserve"> PAGEREF _Toc135985226 \h </w:instrText>
      </w:r>
      <w:r w:rsidR="00977B61">
        <w:rPr>
          <w:noProof/>
        </w:rPr>
      </w:r>
      <w:r w:rsidR="00977B61">
        <w:rPr>
          <w:noProof/>
        </w:rPr>
        <w:fldChar w:fldCharType="separate"/>
      </w:r>
      <w:r w:rsidR="00CC200C">
        <w:rPr>
          <w:noProof/>
        </w:rPr>
        <w:t>4</w:t>
      </w:r>
      <w:r w:rsidR="00977B61">
        <w:rPr>
          <w:noProof/>
        </w:rPr>
        <w:fldChar w:fldCharType="end"/>
      </w:r>
    </w:p>
    <w:p w14:paraId="7966791C"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4.</w:t>
      </w:r>
      <w:r>
        <w:rPr>
          <w:rFonts w:asciiTheme="minorHAnsi" w:eastAsiaTheme="minorEastAsia" w:hAnsiTheme="minorHAnsi" w:cstheme="minorBidi"/>
          <w:noProof/>
        </w:rPr>
        <w:tab/>
      </w:r>
      <w:r>
        <w:rPr>
          <w:noProof/>
        </w:rPr>
        <w:t>Site Specific Changes for Router Config File</w:t>
      </w:r>
      <w:r>
        <w:rPr>
          <w:noProof/>
        </w:rPr>
        <w:tab/>
      </w:r>
      <w:r w:rsidR="00977B61">
        <w:rPr>
          <w:noProof/>
        </w:rPr>
        <w:fldChar w:fldCharType="begin"/>
      </w:r>
      <w:r>
        <w:rPr>
          <w:noProof/>
        </w:rPr>
        <w:instrText xml:space="preserve"> PAGEREF _Toc135985227 \h </w:instrText>
      </w:r>
      <w:r w:rsidR="00977B61">
        <w:rPr>
          <w:noProof/>
        </w:rPr>
      </w:r>
      <w:r w:rsidR="00977B61">
        <w:rPr>
          <w:noProof/>
        </w:rPr>
        <w:fldChar w:fldCharType="separate"/>
      </w:r>
      <w:r w:rsidR="00CC200C">
        <w:rPr>
          <w:noProof/>
        </w:rPr>
        <w:t>6</w:t>
      </w:r>
      <w:r w:rsidR="00977B61">
        <w:rPr>
          <w:noProof/>
        </w:rPr>
        <w:fldChar w:fldCharType="end"/>
      </w:r>
    </w:p>
    <w:p w14:paraId="6B412CFE" w14:textId="77777777" w:rsidR="00631577" w:rsidRDefault="00631577">
      <w:pPr>
        <w:pStyle w:val="TOC2"/>
        <w:tabs>
          <w:tab w:val="right" w:leader="dot" w:pos="10790"/>
        </w:tabs>
        <w:rPr>
          <w:rFonts w:asciiTheme="minorHAnsi" w:eastAsiaTheme="minorEastAsia" w:hAnsiTheme="minorHAnsi" w:cstheme="minorBidi"/>
          <w:noProof/>
        </w:rPr>
      </w:pPr>
      <w:r>
        <w:rPr>
          <w:noProof/>
        </w:rPr>
        <w:t>Create Application instance and point to Cloverleaf IP/Port number belonging to facility</w:t>
      </w:r>
      <w:r>
        <w:rPr>
          <w:noProof/>
        </w:rPr>
        <w:tab/>
      </w:r>
      <w:r w:rsidR="00977B61">
        <w:rPr>
          <w:noProof/>
        </w:rPr>
        <w:fldChar w:fldCharType="begin"/>
      </w:r>
      <w:r>
        <w:rPr>
          <w:noProof/>
        </w:rPr>
        <w:instrText xml:space="preserve"> PAGEREF _Toc135985228 \h </w:instrText>
      </w:r>
      <w:r w:rsidR="00977B61">
        <w:rPr>
          <w:noProof/>
        </w:rPr>
      </w:r>
      <w:r w:rsidR="00977B61">
        <w:rPr>
          <w:noProof/>
        </w:rPr>
        <w:fldChar w:fldCharType="separate"/>
      </w:r>
      <w:r w:rsidR="00CC200C">
        <w:rPr>
          <w:noProof/>
        </w:rPr>
        <w:t>6</w:t>
      </w:r>
      <w:r w:rsidR="00977B61">
        <w:rPr>
          <w:noProof/>
        </w:rPr>
        <w:fldChar w:fldCharType="end"/>
      </w:r>
    </w:p>
    <w:p w14:paraId="3E67F5FF" w14:textId="77777777" w:rsidR="00631577" w:rsidRDefault="00631577">
      <w:pPr>
        <w:pStyle w:val="TOC2"/>
        <w:tabs>
          <w:tab w:val="right" w:leader="dot" w:pos="10790"/>
        </w:tabs>
        <w:rPr>
          <w:rFonts w:asciiTheme="minorHAnsi" w:eastAsiaTheme="minorEastAsia" w:hAnsiTheme="minorHAnsi" w:cstheme="minorBidi"/>
          <w:noProof/>
        </w:rPr>
      </w:pPr>
      <w:r>
        <w:rPr>
          <w:noProof/>
        </w:rPr>
        <w:t>Dial Peers in Router Config to receive calls and direct them to CUBM</w:t>
      </w:r>
      <w:r>
        <w:rPr>
          <w:noProof/>
        </w:rPr>
        <w:tab/>
      </w:r>
      <w:r w:rsidR="00977B61">
        <w:rPr>
          <w:noProof/>
        </w:rPr>
        <w:fldChar w:fldCharType="begin"/>
      </w:r>
      <w:r>
        <w:rPr>
          <w:noProof/>
        </w:rPr>
        <w:instrText xml:space="preserve"> PAGEREF _Toc135985229 \h </w:instrText>
      </w:r>
      <w:r w:rsidR="00977B61">
        <w:rPr>
          <w:noProof/>
        </w:rPr>
      </w:r>
      <w:r w:rsidR="00977B61">
        <w:rPr>
          <w:noProof/>
        </w:rPr>
        <w:fldChar w:fldCharType="separate"/>
      </w:r>
      <w:r w:rsidR="00CC200C">
        <w:rPr>
          <w:noProof/>
        </w:rPr>
        <w:t>6</w:t>
      </w:r>
      <w:r w:rsidR="00977B61">
        <w:rPr>
          <w:noProof/>
        </w:rPr>
        <w:fldChar w:fldCharType="end"/>
      </w:r>
    </w:p>
    <w:p w14:paraId="35551CDE" w14:textId="77777777" w:rsidR="00631577" w:rsidRDefault="00631577">
      <w:pPr>
        <w:pStyle w:val="TOC3"/>
        <w:tabs>
          <w:tab w:val="right" w:leader="dot" w:pos="10790"/>
        </w:tabs>
        <w:rPr>
          <w:rFonts w:asciiTheme="minorHAnsi" w:eastAsiaTheme="minorEastAsia" w:hAnsiTheme="minorHAnsi" w:cstheme="minorBidi"/>
          <w:noProof/>
        </w:rPr>
      </w:pPr>
      <w:r>
        <w:rPr>
          <w:noProof/>
        </w:rPr>
        <w:t>For IP Phones running on the same router</w:t>
      </w:r>
      <w:r>
        <w:rPr>
          <w:noProof/>
        </w:rPr>
        <w:tab/>
      </w:r>
      <w:r w:rsidR="00977B61">
        <w:rPr>
          <w:noProof/>
        </w:rPr>
        <w:fldChar w:fldCharType="begin"/>
      </w:r>
      <w:r>
        <w:rPr>
          <w:noProof/>
        </w:rPr>
        <w:instrText xml:space="preserve"> PAGEREF _Toc135985230 \h </w:instrText>
      </w:r>
      <w:r w:rsidR="00977B61">
        <w:rPr>
          <w:noProof/>
        </w:rPr>
      </w:r>
      <w:r w:rsidR="00977B61">
        <w:rPr>
          <w:noProof/>
        </w:rPr>
        <w:fldChar w:fldCharType="separate"/>
      </w:r>
      <w:r w:rsidR="00CC200C">
        <w:rPr>
          <w:noProof/>
        </w:rPr>
        <w:t>6</w:t>
      </w:r>
      <w:r w:rsidR="00977B61">
        <w:rPr>
          <w:noProof/>
        </w:rPr>
        <w:fldChar w:fldCharType="end"/>
      </w:r>
    </w:p>
    <w:p w14:paraId="1D413356" w14:textId="77777777" w:rsidR="00631577" w:rsidRDefault="00631577">
      <w:pPr>
        <w:pStyle w:val="TOC3"/>
        <w:tabs>
          <w:tab w:val="right" w:leader="dot" w:pos="10790"/>
        </w:tabs>
        <w:rPr>
          <w:rFonts w:asciiTheme="minorHAnsi" w:eastAsiaTheme="minorEastAsia" w:hAnsiTheme="minorHAnsi" w:cstheme="minorBidi"/>
          <w:noProof/>
        </w:rPr>
      </w:pPr>
      <w:r>
        <w:rPr>
          <w:noProof/>
        </w:rPr>
        <w:t>Analog trunks from Avaya/Nortel/NEC/Phone company…</w:t>
      </w:r>
      <w:r>
        <w:rPr>
          <w:noProof/>
        </w:rPr>
        <w:tab/>
      </w:r>
      <w:r w:rsidR="00977B61">
        <w:rPr>
          <w:noProof/>
        </w:rPr>
        <w:fldChar w:fldCharType="begin"/>
      </w:r>
      <w:r>
        <w:rPr>
          <w:noProof/>
        </w:rPr>
        <w:instrText xml:space="preserve"> PAGEREF _Toc135985231 \h </w:instrText>
      </w:r>
      <w:r w:rsidR="00977B61">
        <w:rPr>
          <w:noProof/>
        </w:rPr>
      </w:r>
      <w:r w:rsidR="00977B61">
        <w:rPr>
          <w:noProof/>
        </w:rPr>
        <w:fldChar w:fldCharType="separate"/>
      </w:r>
      <w:r w:rsidR="00CC200C">
        <w:rPr>
          <w:noProof/>
        </w:rPr>
        <w:t>7</w:t>
      </w:r>
      <w:r w:rsidR="00977B61">
        <w:rPr>
          <w:noProof/>
        </w:rPr>
        <w:fldChar w:fldCharType="end"/>
      </w:r>
    </w:p>
    <w:p w14:paraId="695B370B" w14:textId="77777777" w:rsidR="00631577" w:rsidRDefault="00631577">
      <w:pPr>
        <w:pStyle w:val="TOC3"/>
        <w:tabs>
          <w:tab w:val="right" w:leader="dot" w:pos="10790"/>
        </w:tabs>
        <w:rPr>
          <w:rFonts w:asciiTheme="minorHAnsi" w:eastAsiaTheme="minorEastAsia" w:hAnsiTheme="minorHAnsi" w:cstheme="minorBidi"/>
          <w:noProof/>
        </w:rPr>
      </w:pPr>
      <w:r>
        <w:rPr>
          <w:noProof/>
        </w:rPr>
        <w:t>PRI T1 Trunk from Nortel</w:t>
      </w:r>
      <w:r>
        <w:rPr>
          <w:noProof/>
        </w:rPr>
        <w:tab/>
      </w:r>
      <w:r w:rsidR="00977B61">
        <w:rPr>
          <w:noProof/>
        </w:rPr>
        <w:fldChar w:fldCharType="begin"/>
      </w:r>
      <w:r>
        <w:rPr>
          <w:noProof/>
        </w:rPr>
        <w:instrText xml:space="preserve"> PAGEREF _Toc135985232 \h </w:instrText>
      </w:r>
      <w:r w:rsidR="00977B61">
        <w:rPr>
          <w:noProof/>
        </w:rPr>
      </w:r>
      <w:r w:rsidR="00977B61">
        <w:rPr>
          <w:noProof/>
        </w:rPr>
        <w:fldChar w:fldCharType="separate"/>
      </w:r>
      <w:r w:rsidR="00CC200C">
        <w:rPr>
          <w:noProof/>
        </w:rPr>
        <w:t>8</w:t>
      </w:r>
      <w:r w:rsidR="00977B61">
        <w:rPr>
          <w:noProof/>
        </w:rPr>
        <w:fldChar w:fldCharType="end"/>
      </w:r>
    </w:p>
    <w:p w14:paraId="6B5B81CD" w14:textId="77777777" w:rsidR="00631577" w:rsidRDefault="00631577">
      <w:pPr>
        <w:pStyle w:val="TOC3"/>
        <w:tabs>
          <w:tab w:val="right" w:leader="dot" w:pos="10790"/>
        </w:tabs>
        <w:rPr>
          <w:rFonts w:asciiTheme="minorHAnsi" w:eastAsiaTheme="minorEastAsia" w:hAnsiTheme="minorHAnsi" w:cstheme="minorBidi"/>
          <w:noProof/>
        </w:rPr>
      </w:pPr>
      <w:r>
        <w:rPr>
          <w:noProof/>
        </w:rPr>
        <w:t>PRI E1 (Could be T1 as well) Trunk from Avaya</w:t>
      </w:r>
      <w:r>
        <w:rPr>
          <w:noProof/>
        </w:rPr>
        <w:tab/>
      </w:r>
      <w:r w:rsidR="00977B61">
        <w:rPr>
          <w:noProof/>
        </w:rPr>
        <w:fldChar w:fldCharType="begin"/>
      </w:r>
      <w:r>
        <w:rPr>
          <w:noProof/>
        </w:rPr>
        <w:instrText xml:space="preserve"> PAGEREF _Toc135985233 \h </w:instrText>
      </w:r>
      <w:r w:rsidR="00977B61">
        <w:rPr>
          <w:noProof/>
        </w:rPr>
      </w:r>
      <w:r w:rsidR="00977B61">
        <w:rPr>
          <w:noProof/>
        </w:rPr>
        <w:fldChar w:fldCharType="separate"/>
      </w:r>
      <w:r w:rsidR="00CC200C">
        <w:rPr>
          <w:noProof/>
        </w:rPr>
        <w:t>8</w:t>
      </w:r>
      <w:r w:rsidR="00977B61">
        <w:rPr>
          <w:noProof/>
        </w:rPr>
        <w:fldChar w:fldCharType="end"/>
      </w:r>
    </w:p>
    <w:p w14:paraId="308F8963" w14:textId="77777777" w:rsidR="00631577" w:rsidRDefault="00631577">
      <w:pPr>
        <w:pStyle w:val="TOC2"/>
        <w:tabs>
          <w:tab w:val="right" w:leader="dot" w:pos="10790"/>
        </w:tabs>
        <w:rPr>
          <w:rFonts w:asciiTheme="minorHAnsi" w:eastAsiaTheme="minorEastAsia" w:hAnsiTheme="minorHAnsi" w:cstheme="minorBidi"/>
          <w:noProof/>
        </w:rPr>
      </w:pPr>
      <w:r>
        <w:rPr>
          <w:noProof/>
        </w:rPr>
        <w:t>Enable the Embedded Event Manager service</w:t>
      </w:r>
      <w:r>
        <w:rPr>
          <w:noProof/>
        </w:rPr>
        <w:tab/>
      </w:r>
      <w:r w:rsidR="00977B61">
        <w:rPr>
          <w:noProof/>
        </w:rPr>
        <w:fldChar w:fldCharType="begin"/>
      </w:r>
      <w:r>
        <w:rPr>
          <w:noProof/>
        </w:rPr>
        <w:instrText xml:space="preserve"> PAGEREF _Toc135985234 \h </w:instrText>
      </w:r>
      <w:r w:rsidR="00977B61">
        <w:rPr>
          <w:noProof/>
        </w:rPr>
      </w:r>
      <w:r w:rsidR="00977B61">
        <w:rPr>
          <w:noProof/>
        </w:rPr>
        <w:fldChar w:fldCharType="separate"/>
      </w:r>
      <w:r w:rsidR="00CC200C">
        <w:rPr>
          <w:noProof/>
        </w:rPr>
        <w:t>9</w:t>
      </w:r>
      <w:r w:rsidR="00977B61">
        <w:rPr>
          <w:noProof/>
        </w:rPr>
        <w:fldChar w:fldCharType="end"/>
      </w:r>
    </w:p>
    <w:p w14:paraId="0D9674CF"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5.</w:t>
      </w:r>
      <w:r>
        <w:rPr>
          <w:rFonts w:asciiTheme="minorHAnsi" w:eastAsiaTheme="minorEastAsia" w:hAnsiTheme="minorHAnsi" w:cstheme="minorBidi"/>
          <w:noProof/>
        </w:rPr>
        <w:tab/>
      </w:r>
      <w:r>
        <w:rPr>
          <w:noProof/>
        </w:rPr>
        <w:t>Installation</w:t>
      </w:r>
      <w:r>
        <w:rPr>
          <w:noProof/>
        </w:rPr>
        <w:tab/>
      </w:r>
      <w:r w:rsidR="00977B61">
        <w:rPr>
          <w:noProof/>
        </w:rPr>
        <w:fldChar w:fldCharType="begin"/>
      </w:r>
      <w:r>
        <w:rPr>
          <w:noProof/>
        </w:rPr>
        <w:instrText xml:space="preserve"> PAGEREF _Toc135985235 \h </w:instrText>
      </w:r>
      <w:r w:rsidR="00977B61">
        <w:rPr>
          <w:noProof/>
        </w:rPr>
      </w:r>
      <w:r w:rsidR="00977B61">
        <w:rPr>
          <w:noProof/>
        </w:rPr>
        <w:fldChar w:fldCharType="separate"/>
      </w:r>
      <w:r w:rsidR="00CC200C">
        <w:rPr>
          <w:noProof/>
        </w:rPr>
        <w:t>9</w:t>
      </w:r>
      <w:r w:rsidR="00977B61">
        <w:rPr>
          <w:noProof/>
        </w:rPr>
        <w:fldChar w:fldCharType="end"/>
      </w:r>
    </w:p>
    <w:p w14:paraId="600BD482" w14:textId="77777777" w:rsidR="00631577" w:rsidRDefault="00631577">
      <w:pPr>
        <w:pStyle w:val="TOC2"/>
        <w:tabs>
          <w:tab w:val="right" w:leader="dot" w:pos="10790"/>
        </w:tabs>
        <w:rPr>
          <w:rFonts w:asciiTheme="minorHAnsi" w:eastAsiaTheme="minorEastAsia" w:hAnsiTheme="minorHAnsi" w:cstheme="minorBidi"/>
          <w:noProof/>
        </w:rPr>
      </w:pPr>
      <w:r>
        <w:rPr>
          <w:noProof/>
        </w:rPr>
        <w:t>Load cubm files onto router flash</w:t>
      </w:r>
      <w:r>
        <w:rPr>
          <w:noProof/>
        </w:rPr>
        <w:tab/>
      </w:r>
      <w:r w:rsidR="00977B61">
        <w:rPr>
          <w:noProof/>
        </w:rPr>
        <w:fldChar w:fldCharType="begin"/>
      </w:r>
      <w:r>
        <w:rPr>
          <w:noProof/>
        </w:rPr>
        <w:instrText xml:space="preserve"> PAGEREF _Toc135985236 \h </w:instrText>
      </w:r>
      <w:r w:rsidR="00977B61">
        <w:rPr>
          <w:noProof/>
        </w:rPr>
      </w:r>
      <w:r w:rsidR="00977B61">
        <w:rPr>
          <w:noProof/>
        </w:rPr>
        <w:fldChar w:fldCharType="separate"/>
      </w:r>
      <w:r w:rsidR="00CC200C">
        <w:rPr>
          <w:noProof/>
        </w:rPr>
        <w:t>9</w:t>
      </w:r>
      <w:r w:rsidR="00977B61">
        <w:rPr>
          <w:noProof/>
        </w:rPr>
        <w:fldChar w:fldCharType="end"/>
      </w:r>
    </w:p>
    <w:p w14:paraId="40E4589E" w14:textId="77777777" w:rsidR="00631577" w:rsidRDefault="00631577">
      <w:pPr>
        <w:pStyle w:val="TOC2"/>
        <w:tabs>
          <w:tab w:val="right" w:leader="dot" w:pos="10790"/>
        </w:tabs>
        <w:rPr>
          <w:rFonts w:asciiTheme="minorHAnsi" w:eastAsiaTheme="minorEastAsia" w:hAnsiTheme="minorHAnsi" w:cstheme="minorBidi"/>
          <w:noProof/>
        </w:rPr>
      </w:pPr>
      <w:r>
        <w:rPr>
          <w:noProof/>
        </w:rPr>
        <w:t>Alter router config file with local facility parameters</w:t>
      </w:r>
      <w:r>
        <w:rPr>
          <w:noProof/>
        </w:rPr>
        <w:tab/>
      </w:r>
      <w:r w:rsidR="00977B61">
        <w:rPr>
          <w:noProof/>
        </w:rPr>
        <w:fldChar w:fldCharType="begin"/>
      </w:r>
      <w:r>
        <w:rPr>
          <w:noProof/>
        </w:rPr>
        <w:instrText xml:space="preserve"> PAGEREF _Toc135985237 \h </w:instrText>
      </w:r>
      <w:r w:rsidR="00977B61">
        <w:rPr>
          <w:noProof/>
        </w:rPr>
      </w:r>
      <w:r w:rsidR="00977B61">
        <w:rPr>
          <w:noProof/>
        </w:rPr>
        <w:fldChar w:fldCharType="separate"/>
      </w:r>
      <w:r w:rsidR="00CC200C">
        <w:rPr>
          <w:noProof/>
        </w:rPr>
        <w:t>9</w:t>
      </w:r>
      <w:r w:rsidR="00977B61">
        <w:rPr>
          <w:noProof/>
        </w:rPr>
        <w:fldChar w:fldCharType="end"/>
      </w:r>
    </w:p>
    <w:p w14:paraId="132873A0" w14:textId="77777777" w:rsidR="00631577" w:rsidRDefault="00631577">
      <w:pPr>
        <w:pStyle w:val="TOC2"/>
        <w:tabs>
          <w:tab w:val="right" w:leader="dot" w:pos="10790"/>
        </w:tabs>
        <w:rPr>
          <w:rFonts w:asciiTheme="minorHAnsi" w:eastAsiaTheme="minorEastAsia" w:hAnsiTheme="minorHAnsi" w:cstheme="minorBidi"/>
          <w:noProof/>
        </w:rPr>
      </w:pPr>
      <w:r>
        <w:rPr>
          <w:noProof/>
        </w:rPr>
        <w:t>Reload the router or load cubm application</w:t>
      </w:r>
      <w:r>
        <w:rPr>
          <w:noProof/>
        </w:rPr>
        <w:tab/>
      </w:r>
      <w:r w:rsidR="00977B61">
        <w:rPr>
          <w:noProof/>
        </w:rPr>
        <w:fldChar w:fldCharType="begin"/>
      </w:r>
      <w:r>
        <w:rPr>
          <w:noProof/>
        </w:rPr>
        <w:instrText xml:space="preserve"> PAGEREF _Toc135985238 \h </w:instrText>
      </w:r>
      <w:r w:rsidR="00977B61">
        <w:rPr>
          <w:noProof/>
        </w:rPr>
      </w:r>
      <w:r w:rsidR="00977B61">
        <w:rPr>
          <w:noProof/>
        </w:rPr>
        <w:fldChar w:fldCharType="separate"/>
      </w:r>
      <w:r w:rsidR="00CC200C">
        <w:rPr>
          <w:noProof/>
        </w:rPr>
        <w:t>9</w:t>
      </w:r>
      <w:r w:rsidR="00977B61">
        <w:rPr>
          <w:noProof/>
        </w:rPr>
        <w:fldChar w:fldCharType="end"/>
      </w:r>
    </w:p>
    <w:p w14:paraId="11E88CE1"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6.</w:t>
      </w:r>
      <w:r>
        <w:rPr>
          <w:rFonts w:asciiTheme="minorHAnsi" w:eastAsiaTheme="minorEastAsia" w:hAnsiTheme="minorHAnsi" w:cstheme="minorBidi"/>
          <w:noProof/>
        </w:rPr>
        <w:tab/>
      </w:r>
      <w:r>
        <w:rPr>
          <w:noProof/>
        </w:rPr>
        <w:t>Troubleshooting</w:t>
      </w:r>
      <w:r>
        <w:rPr>
          <w:noProof/>
        </w:rPr>
        <w:tab/>
      </w:r>
      <w:r w:rsidR="00977B61">
        <w:rPr>
          <w:noProof/>
        </w:rPr>
        <w:fldChar w:fldCharType="begin"/>
      </w:r>
      <w:r>
        <w:rPr>
          <w:noProof/>
        </w:rPr>
        <w:instrText xml:space="preserve"> PAGEREF _Toc135985239 \h </w:instrText>
      </w:r>
      <w:r w:rsidR="00977B61">
        <w:rPr>
          <w:noProof/>
        </w:rPr>
      </w:r>
      <w:r w:rsidR="00977B61">
        <w:rPr>
          <w:noProof/>
        </w:rPr>
        <w:fldChar w:fldCharType="separate"/>
      </w:r>
      <w:r w:rsidR="00CC200C">
        <w:rPr>
          <w:noProof/>
        </w:rPr>
        <w:t>10</w:t>
      </w:r>
      <w:r w:rsidR="00977B61">
        <w:rPr>
          <w:noProof/>
        </w:rPr>
        <w:fldChar w:fldCharType="end"/>
      </w:r>
    </w:p>
    <w:p w14:paraId="21715FB8"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7.</w:t>
      </w:r>
      <w:r>
        <w:rPr>
          <w:rFonts w:asciiTheme="minorHAnsi" w:eastAsiaTheme="minorEastAsia" w:hAnsiTheme="minorHAnsi" w:cstheme="minorBidi"/>
          <w:noProof/>
        </w:rPr>
        <w:tab/>
      </w:r>
      <w:r>
        <w:rPr>
          <w:noProof/>
        </w:rPr>
        <w:t>Caveats/Warnings</w:t>
      </w:r>
      <w:r>
        <w:rPr>
          <w:noProof/>
        </w:rPr>
        <w:tab/>
      </w:r>
      <w:r w:rsidR="00977B61">
        <w:rPr>
          <w:noProof/>
        </w:rPr>
        <w:fldChar w:fldCharType="begin"/>
      </w:r>
      <w:r>
        <w:rPr>
          <w:noProof/>
        </w:rPr>
        <w:instrText xml:space="preserve"> PAGEREF _Toc135985240 \h </w:instrText>
      </w:r>
      <w:r w:rsidR="00977B61">
        <w:rPr>
          <w:noProof/>
        </w:rPr>
      </w:r>
      <w:r w:rsidR="00977B61">
        <w:rPr>
          <w:noProof/>
        </w:rPr>
        <w:fldChar w:fldCharType="separate"/>
      </w:r>
      <w:r w:rsidR="00CC200C">
        <w:rPr>
          <w:noProof/>
        </w:rPr>
        <w:t>11</w:t>
      </w:r>
      <w:r w:rsidR="00977B61">
        <w:rPr>
          <w:noProof/>
        </w:rPr>
        <w:fldChar w:fldCharType="end"/>
      </w:r>
    </w:p>
    <w:p w14:paraId="1571D05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8.</w:t>
      </w:r>
      <w:r>
        <w:rPr>
          <w:rFonts w:asciiTheme="minorHAnsi" w:eastAsiaTheme="minorEastAsia" w:hAnsiTheme="minorHAnsi" w:cstheme="minorBidi"/>
          <w:noProof/>
        </w:rPr>
        <w:tab/>
      </w:r>
      <w:r>
        <w:rPr>
          <w:noProof/>
        </w:rPr>
        <w:t>Upgrade Requests</w:t>
      </w:r>
      <w:r>
        <w:rPr>
          <w:noProof/>
        </w:rPr>
        <w:tab/>
      </w:r>
      <w:r w:rsidR="00977B61">
        <w:rPr>
          <w:noProof/>
        </w:rPr>
        <w:fldChar w:fldCharType="begin"/>
      </w:r>
      <w:r>
        <w:rPr>
          <w:noProof/>
        </w:rPr>
        <w:instrText xml:space="preserve"> PAGEREF _Toc135985241 \h </w:instrText>
      </w:r>
      <w:r w:rsidR="00977B61">
        <w:rPr>
          <w:noProof/>
        </w:rPr>
      </w:r>
      <w:r w:rsidR="00977B61">
        <w:rPr>
          <w:noProof/>
        </w:rPr>
        <w:fldChar w:fldCharType="separate"/>
      </w:r>
      <w:r w:rsidR="00CC200C">
        <w:rPr>
          <w:noProof/>
        </w:rPr>
        <w:t>12</w:t>
      </w:r>
      <w:r w:rsidR="00977B61">
        <w:rPr>
          <w:noProof/>
        </w:rPr>
        <w:fldChar w:fldCharType="end"/>
      </w:r>
    </w:p>
    <w:p w14:paraId="4A53544E" w14:textId="77777777" w:rsidR="00631577" w:rsidRDefault="00631577">
      <w:pPr>
        <w:pStyle w:val="TOC1"/>
        <w:tabs>
          <w:tab w:val="left" w:pos="440"/>
          <w:tab w:val="right" w:leader="dot" w:pos="10790"/>
        </w:tabs>
        <w:rPr>
          <w:rFonts w:asciiTheme="minorHAnsi" w:eastAsiaTheme="minorEastAsia" w:hAnsiTheme="minorHAnsi" w:cstheme="minorBidi"/>
          <w:noProof/>
        </w:rPr>
      </w:pPr>
      <w:r>
        <w:rPr>
          <w:noProof/>
        </w:rPr>
        <w:t>9.</w:t>
      </w:r>
      <w:r>
        <w:rPr>
          <w:rFonts w:asciiTheme="minorHAnsi" w:eastAsiaTheme="minorEastAsia" w:hAnsiTheme="minorHAnsi" w:cstheme="minorBidi"/>
          <w:noProof/>
        </w:rPr>
        <w:tab/>
      </w:r>
      <w:r>
        <w:rPr>
          <w:noProof/>
        </w:rPr>
        <w:t>Version Fixes</w:t>
      </w:r>
      <w:r>
        <w:rPr>
          <w:noProof/>
        </w:rPr>
        <w:tab/>
      </w:r>
      <w:r w:rsidR="00977B61">
        <w:rPr>
          <w:noProof/>
        </w:rPr>
        <w:fldChar w:fldCharType="begin"/>
      </w:r>
      <w:r>
        <w:rPr>
          <w:noProof/>
        </w:rPr>
        <w:instrText xml:space="preserve"> PAGEREF _Toc135985242 \h </w:instrText>
      </w:r>
      <w:r w:rsidR="00977B61">
        <w:rPr>
          <w:noProof/>
        </w:rPr>
      </w:r>
      <w:r w:rsidR="00977B61">
        <w:rPr>
          <w:noProof/>
        </w:rPr>
        <w:fldChar w:fldCharType="separate"/>
      </w:r>
      <w:r w:rsidR="00CC200C">
        <w:rPr>
          <w:noProof/>
        </w:rPr>
        <w:t>12</w:t>
      </w:r>
      <w:r w:rsidR="00977B61">
        <w:rPr>
          <w:noProof/>
        </w:rPr>
        <w:fldChar w:fldCharType="end"/>
      </w:r>
    </w:p>
    <w:p w14:paraId="79D609FA" w14:textId="77777777" w:rsidR="00926B3F" w:rsidRPr="00216E28" w:rsidRDefault="00977B61" w:rsidP="00926B3F">
      <w:pPr>
        <w:rPr>
          <w:rFonts w:cs="Arial"/>
          <w:lang w:val="fr-FR"/>
        </w:rPr>
      </w:pPr>
      <w:r>
        <w:rPr>
          <w:rFonts w:cs="Arial"/>
          <w:lang w:val="fr-FR"/>
        </w:rPr>
        <w:fldChar w:fldCharType="end"/>
      </w:r>
    </w:p>
    <w:p w14:paraId="2349AD44" w14:textId="77777777" w:rsidR="00926B3F" w:rsidRPr="00216E28" w:rsidRDefault="00926B3F" w:rsidP="00926B3F">
      <w:pPr>
        <w:rPr>
          <w:rFonts w:cs="Arial"/>
          <w:lang w:val="fr-FR"/>
        </w:rPr>
      </w:pPr>
    </w:p>
    <w:p w14:paraId="5C88BD7A" w14:textId="77777777" w:rsidR="00926B3F" w:rsidRPr="00216E28" w:rsidRDefault="00926B3F" w:rsidP="00926B3F">
      <w:pPr>
        <w:rPr>
          <w:rFonts w:cs="Arial"/>
          <w:lang w:val="fr-FR"/>
        </w:rPr>
      </w:pPr>
    </w:p>
    <w:p w14:paraId="04D9DEDF" w14:textId="77777777" w:rsidR="00926B3F" w:rsidRPr="00216E28" w:rsidRDefault="00926B3F" w:rsidP="00926B3F">
      <w:pPr>
        <w:rPr>
          <w:rFonts w:cs="Arial"/>
          <w:lang w:val="fr-FR"/>
        </w:rPr>
      </w:pPr>
    </w:p>
    <w:p w14:paraId="3547B38E" w14:textId="77777777" w:rsidR="00926B3F" w:rsidRDefault="00926B3F" w:rsidP="00926B3F">
      <w:pPr>
        <w:rPr>
          <w:rFonts w:cs="Arial"/>
        </w:rPr>
      </w:pPr>
    </w:p>
    <w:p w14:paraId="1AC01E50" w14:textId="77777777" w:rsidR="00926B3F" w:rsidRDefault="00926B3F" w:rsidP="00926B3F">
      <w:pPr>
        <w:rPr>
          <w:rFonts w:cs="Arial"/>
        </w:rPr>
      </w:pPr>
    </w:p>
    <w:p w14:paraId="5757A0BA" w14:textId="77777777" w:rsidR="00926B3F" w:rsidRDefault="00926B3F" w:rsidP="00926B3F">
      <w:pPr>
        <w:rPr>
          <w:rFonts w:cs="Arial"/>
        </w:rPr>
      </w:pPr>
    </w:p>
    <w:p w14:paraId="57BDEC37" w14:textId="77777777" w:rsidR="00926B3F" w:rsidRDefault="0019561C" w:rsidP="00926B3F">
      <w:pPr>
        <w:rPr>
          <w:rFonts w:cs="Arial"/>
        </w:rPr>
      </w:pPr>
      <w:r>
        <w:rPr>
          <w:rFonts w:cs="Arial"/>
        </w:rPr>
        <w:br w:type="page"/>
      </w:r>
    </w:p>
    <w:p w14:paraId="2C1BE25B" w14:textId="77777777" w:rsidR="00192E3A" w:rsidRDefault="00E42AA9" w:rsidP="000E0D7A">
      <w:pPr>
        <w:pStyle w:val="Heading1"/>
      </w:pPr>
      <w:bookmarkStart w:id="0" w:name="_Toc135985224"/>
      <w:bookmarkStart w:id="1" w:name="_Toc168724842"/>
      <w:bookmarkStart w:id="2" w:name="_Toc211055688"/>
      <w:r>
        <w:lastRenderedPageBreak/>
        <w:t>Introduction</w:t>
      </w:r>
      <w:bookmarkEnd w:id="0"/>
    </w:p>
    <w:p w14:paraId="44C797DF" w14:textId="77777777" w:rsidR="00192E3A" w:rsidRDefault="00192E3A" w:rsidP="000B72DD">
      <w:pPr>
        <w:ind w:left="864" w:right="1728"/>
        <w:jc w:val="both"/>
      </w:pPr>
      <w:r>
        <w:t xml:space="preserve">HCA has deployed a Bed-Management system </w:t>
      </w:r>
      <w:r w:rsidR="00430571">
        <w:t>with</w:t>
      </w:r>
      <w:r>
        <w:t xml:space="preserve">in Meditech.  Some hospitals are still using </w:t>
      </w:r>
      <w:r w:rsidR="00430571">
        <w:t>“</w:t>
      </w:r>
      <w:r>
        <w:t>Markers on Boards</w:t>
      </w:r>
      <w:r w:rsidR="00430571">
        <w:t>”</w:t>
      </w:r>
      <w:r>
        <w:t xml:space="preserve"> instead of the Bed Management system because they have no automated mechanism to get the Room Status updates to Meditech.</w:t>
      </w:r>
      <w:r w:rsidR="00430571">
        <w:t xml:space="preserve">  Other hospitals are using inexpensive interfaces to connect their existing legacy PBXs electronically to Meditech.  Each PBX vendor requires different protocol interpretation to communicate with Meditech and a different end-user interaction.</w:t>
      </w:r>
    </w:p>
    <w:p w14:paraId="381A258C" w14:textId="77777777" w:rsidR="00192E3A" w:rsidRDefault="00192E3A" w:rsidP="00192E3A">
      <w:pPr>
        <w:ind w:left="432" w:right="1728"/>
        <w:jc w:val="both"/>
      </w:pPr>
    </w:p>
    <w:p w14:paraId="5E1F3609" w14:textId="77777777" w:rsidR="00192E3A" w:rsidRDefault="00192E3A" w:rsidP="000B72DD">
      <w:pPr>
        <w:ind w:left="864" w:right="1728"/>
        <w:jc w:val="both"/>
      </w:pPr>
      <w:r>
        <w:t xml:space="preserve">CUBM is a script that runs on a Cisco router </w:t>
      </w:r>
      <w:r w:rsidR="00430571">
        <w:t>to provide</w:t>
      </w:r>
      <w:r>
        <w:t xml:space="preserve"> an interactive voice response service </w:t>
      </w:r>
      <w:r w:rsidR="00430571">
        <w:t xml:space="preserve">for </w:t>
      </w:r>
      <w:r>
        <w:t>Room Status updates and transmit</w:t>
      </w:r>
      <w:r w:rsidR="00430571">
        <w:t>s</w:t>
      </w:r>
      <w:r>
        <w:t xml:space="preserve"> them electroni</w:t>
      </w:r>
      <w:r w:rsidR="00430571">
        <w:t xml:space="preserve">cally to Meditech.  CUBM can integrate with all of HCA’s current voice PBXs.  CUBM can run on routers already in place at every hospital.  CUBM provides a simple voice interface requiring very little training for end-users.  CUBMs operation for end-users is the same no matter what vendors PBX is being used.  </w:t>
      </w:r>
    </w:p>
    <w:p w14:paraId="6E68F0BA" w14:textId="77777777" w:rsidR="00192E3A" w:rsidRDefault="00192E3A" w:rsidP="000E0D7A">
      <w:pPr>
        <w:pStyle w:val="Heading1"/>
      </w:pPr>
      <w:bookmarkStart w:id="3" w:name="_Toc135985225"/>
      <w:r>
        <w:t>Operation – End User perspective</w:t>
      </w:r>
      <w:bookmarkEnd w:id="3"/>
    </w:p>
    <w:p w14:paraId="4AE7FA45" w14:textId="77777777" w:rsidR="0050473D" w:rsidRDefault="0050473D" w:rsidP="002136BD">
      <w:pPr>
        <w:ind w:left="720"/>
      </w:pPr>
      <w:r>
        <w:t>Call Flow</w:t>
      </w:r>
    </w:p>
    <w:p w14:paraId="4078F5B8" w14:textId="77777777" w:rsidR="00AF35CE" w:rsidRDefault="0050473D" w:rsidP="00AF35CE">
      <w:pPr>
        <w:pStyle w:val="ListParagraph"/>
        <w:numPr>
          <w:ilvl w:val="0"/>
          <w:numId w:val="29"/>
        </w:numPr>
        <w:ind w:left="1224" w:right="1728"/>
      </w:pPr>
      <w:r>
        <w:t>Maid enters room and dials CUBM pilot number on phone.  It could be a strange number like *1234.</w:t>
      </w:r>
    </w:p>
    <w:p w14:paraId="7B7766B6" w14:textId="77777777" w:rsidR="0050473D" w:rsidRDefault="0050473D" w:rsidP="000B72DD">
      <w:pPr>
        <w:pStyle w:val="ListParagraph"/>
        <w:numPr>
          <w:ilvl w:val="0"/>
          <w:numId w:val="29"/>
        </w:numPr>
        <w:ind w:left="1224" w:right="1728"/>
      </w:pPr>
      <w:r>
        <w:t>Call is routed by PBX to router which launches CUBM script.</w:t>
      </w:r>
    </w:p>
    <w:p w14:paraId="2EAC5046" w14:textId="77777777" w:rsidR="0050473D" w:rsidRDefault="0050473D" w:rsidP="000B72DD">
      <w:pPr>
        <w:pStyle w:val="ListParagraph"/>
        <w:numPr>
          <w:ilvl w:val="0"/>
          <w:numId w:val="29"/>
        </w:numPr>
        <w:ind w:left="1224" w:right="1728"/>
      </w:pPr>
      <w:r>
        <w:t>CUBM answers call and says “Please enter Maid ID.”</w:t>
      </w:r>
    </w:p>
    <w:p w14:paraId="23906686" w14:textId="77777777" w:rsidR="0050473D" w:rsidRDefault="0050473D" w:rsidP="000C296E">
      <w:pPr>
        <w:pStyle w:val="ListParagraph"/>
        <w:numPr>
          <w:ilvl w:val="0"/>
          <w:numId w:val="29"/>
        </w:numPr>
        <w:ind w:left="1224" w:right="1728"/>
      </w:pPr>
      <w:r>
        <w:t>Caller enters digits for their personal maid id defined in Meditech.</w:t>
      </w:r>
    </w:p>
    <w:p w14:paraId="75B9D507" w14:textId="77777777" w:rsidR="0050473D" w:rsidRDefault="0050473D" w:rsidP="000B72DD">
      <w:pPr>
        <w:pStyle w:val="ListParagraph"/>
        <w:numPr>
          <w:ilvl w:val="0"/>
          <w:numId w:val="29"/>
        </w:numPr>
        <w:ind w:left="1224" w:right="1728"/>
      </w:pPr>
      <w:r>
        <w:t>CUBM asks user to enter Room Status, 1 for In Progress and 2 for Room Cleaned.</w:t>
      </w:r>
    </w:p>
    <w:p w14:paraId="752E7024" w14:textId="77777777" w:rsidR="0050473D" w:rsidRDefault="0050473D" w:rsidP="000B72DD">
      <w:pPr>
        <w:pStyle w:val="ListParagraph"/>
        <w:numPr>
          <w:ilvl w:val="0"/>
          <w:numId w:val="29"/>
        </w:numPr>
        <w:ind w:left="1224" w:right="1728"/>
      </w:pPr>
      <w:r>
        <w:t>Caller enters room status.</w:t>
      </w:r>
    </w:p>
    <w:p w14:paraId="11910600" w14:textId="77777777" w:rsidR="0050473D" w:rsidRDefault="0050473D" w:rsidP="000B72DD">
      <w:pPr>
        <w:pStyle w:val="ListParagraph"/>
        <w:numPr>
          <w:ilvl w:val="0"/>
          <w:numId w:val="29"/>
        </w:numPr>
        <w:ind w:left="1224" w:right="1728"/>
      </w:pPr>
      <w:r>
        <w:t xml:space="preserve">CUBM sends caller’s Maid ID, room number (pulled from caller’s phone number) </w:t>
      </w:r>
      <w:r w:rsidR="0026387F">
        <w:t xml:space="preserve">Room </w:t>
      </w:r>
      <w:r>
        <w:t xml:space="preserve">Status </w:t>
      </w:r>
      <w:r w:rsidR="0026387F">
        <w:t xml:space="preserve">and a </w:t>
      </w:r>
      <w:proofErr w:type="spellStart"/>
      <w:r w:rsidR="0026387F">
        <w:t>TimeStamp</w:t>
      </w:r>
      <w:proofErr w:type="spellEnd"/>
      <w:r w:rsidR="0026387F">
        <w:t xml:space="preserve"> </w:t>
      </w:r>
      <w:r>
        <w:t>to Cloverleaf.</w:t>
      </w:r>
    </w:p>
    <w:p w14:paraId="039FD74A" w14:textId="77777777" w:rsidR="0050473D" w:rsidRDefault="0050473D" w:rsidP="000C296E">
      <w:pPr>
        <w:pStyle w:val="ListParagraph"/>
        <w:numPr>
          <w:ilvl w:val="0"/>
          <w:numId w:val="29"/>
        </w:numPr>
        <w:ind w:left="1224" w:right="1728"/>
      </w:pPr>
      <w:r>
        <w:t xml:space="preserve">CUBM </w:t>
      </w:r>
      <w:r w:rsidR="000C296E">
        <w:t xml:space="preserve">says “Goodbye” and </w:t>
      </w:r>
      <w:r>
        <w:t>hangs up call.</w:t>
      </w:r>
    </w:p>
    <w:p w14:paraId="2612E895" w14:textId="77777777" w:rsidR="000C296E" w:rsidRDefault="0050473D" w:rsidP="000B72DD">
      <w:pPr>
        <w:pStyle w:val="ListParagraph"/>
        <w:numPr>
          <w:ilvl w:val="0"/>
          <w:numId w:val="29"/>
        </w:numPr>
        <w:ind w:left="1224" w:right="1728"/>
      </w:pPr>
      <w:r>
        <w:t>C</w:t>
      </w:r>
      <w:r w:rsidR="000C296E">
        <w:t>loverleaf formats message in HL7 format and sends it to Meditech</w:t>
      </w:r>
      <w:r>
        <w:t>.</w:t>
      </w:r>
    </w:p>
    <w:p w14:paraId="3E716688" w14:textId="77777777" w:rsidR="0050473D" w:rsidRDefault="0050473D" w:rsidP="000C296E">
      <w:pPr>
        <w:ind w:right="1728"/>
      </w:pPr>
    </w:p>
    <w:p w14:paraId="1F775769" w14:textId="77777777" w:rsidR="00AF35CE" w:rsidRPr="000C296E" w:rsidRDefault="000C296E" w:rsidP="000C296E">
      <w:pPr>
        <w:pStyle w:val="ListParagraph"/>
        <w:ind w:left="864" w:right="1728"/>
        <w:rPr>
          <w:b/>
          <w:sz w:val="16"/>
        </w:rPr>
      </w:pPr>
      <w:r w:rsidRPr="000C296E">
        <w:rPr>
          <w:b/>
          <w:sz w:val="16"/>
        </w:rPr>
        <w:t xml:space="preserve">Note:  </w:t>
      </w:r>
      <w:r w:rsidR="00AF35CE" w:rsidRPr="000C296E">
        <w:rPr>
          <w:b/>
          <w:sz w:val="16"/>
        </w:rPr>
        <w:t>A second phone number like *1235 can be defined to force CUBM to ask for the room number – this is used where the dialing number does NOT match the room number.</w:t>
      </w:r>
    </w:p>
    <w:p w14:paraId="40610F1E" w14:textId="77777777" w:rsidR="000B72DD" w:rsidRDefault="000B72DD" w:rsidP="000B72DD">
      <w:pPr>
        <w:ind w:left="864" w:right="1728"/>
      </w:pPr>
    </w:p>
    <w:p w14:paraId="668DBFAC" w14:textId="77777777" w:rsidR="00192E3A" w:rsidRDefault="00192E3A" w:rsidP="000E0D7A">
      <w:pPr>
        <w:pStyle w:val="Heading1"/>
      </w:pPr>
      <w:bookmarkStart w:id="4" w:name="_Toc135985226"/>
      <w:r>
        <w:t>Components</w:t>
      </w:r>
      <w:bookmarkEnd w:id="4"/>
    </w:p>
    <w:p w14:paraId="66FF1827" w14:textId="409363C1" w:rsidR="000B72DD" w:rsidRDefault="000B72DD" w:rsidP="000B72DD">
      <w:pPr>
        <w:pStyle w:val="ListParagraph"/>
        <w:numPr>
          <w:ilvl w:val="0"/>
          <w:numId w:val="30"/>
        </w:numPr>
        <w:ind w:right="1728"/>
      </w:pPr>
      <w:r>
        <w:t>Cisco ISR</w:t>
      </w:r>
      <w:r w:rsidR="001561CD">
        <w:t>G3</w:t>
      </w:r>
      <w:r>
        <w:t xml:space="preserve"> Router</w:t>
      </w:r>
      <w:r w:rsidR="001561CD">
        <w:t xml:space="preserve"> (i.e. 4331)</w:t>
      </w:r>
    </w:p>
    <w:p w14:paraId="634E74DF" w14:textId="7166B143" w:rsidR="000B72DD" w:rsidRDefault="000B72DD" w:rsidP="000B72DD">
      <w:pPr>
        <w:pStyle w:val="ListParagraph"/>
        <w:numPr>
          <w:ilvl w:val="1"/>
          <w:numId w:val="30"/>
        </w:numPr>
        <w:ind w:right="1728"/>
      </w:pPr>
      <w:r>
        <w:t xml:space="preserve">Standard HCA </w:t>
      </w:r>
      <w:r w:rsidR="00CC200C">
        <w:t xml:space="preserve">Cisco router </w:t>
      </w:r>
      <w:r>
        <w:t>software image</w:t>
      </w:r>
    </w:p>
    <w:p w14:paraId="0BAB427E" w14:textId="1E5E2D92" w:rsidR="001561CD" w:rsidRDefault="001561CD" w:rsidP="001561CD">
      <w:pPr>
        <w:pStyle w:val="ListParagraph"/>
        <w:numPr>
          <w:ilvl w:val="2"/>
          <w:numId w:val="30"/>
        </w:numPr>
        <w:ind w:right="1728"/>
      </w:pPr>
      <w:r>
        <w:t>NEED TO TEST EACH VERSION… some will break DTMF</w:t>
      </w:r>
    </w:p>
    <w:p w14:paraId="53E66DA5" w14:textId="1E06EAF8" w:rsidR="000B72DD" w:rsidRDefault="000B72DD" w:rsidP="000B72DD">
      <w:pPr>
        <w:pStyle w:val="ListParagraph"/>
        <w:numPr>
          <w:ilvl w:val="1"/>
          <w:numId w:val="30"/>
        </w:numPr>
        <w:ind w:right="1728"/>
      </w:pPr>
      <w:r>
        <w:t>DSP resources (PVDM</w:t>
      </w:r>
      <w:r w:rsidR="001561CD">
        <w:t>4</w:t>
      </w:r>
      <w:r>
        <w:t>)</w:t>
      </w:r>
    </w:p>
    <w:p w14:paraId="4A093C97" w14:textId="59885848" w:rsidR="000B72DD" w:rsidRDefault="000C296E" w:rsidP="000B72DD">
      <w:pPr>
        <w:pStyle w:val="ListParagraph"/>
        <w:numPr>
          <w:ilvl w:val="1"/>
          <w:numId w:val="30"/>
        </w:numPr>
        <w:ind w:right="1728"/>
      </w:pPr>
      <w:r>
        <w:t xml:space="preserve">A PRI card if PRI is used to connect router to legacy PBX, or analog (FXO ports) if analog trunks are used to connect router to legacy PBX. </w:t>
      </w:r>
      <w:r w:rsidR="000B72DD">
        <w:t xml:space="preserve">H.323 or SIP </w:t>
      </w:r>
      <w:proofErr w:type="spellStart"/>
      <w:r w:rsidR="000B72DD">
        <w:t>trunking</w:t>
      </w:r>
      <w:proofErr w:type="spellEnd"/>
      <w:r w:rsidR="000B72DD">
        <w:t xml:space="preserve"> </w:t>
      </w:r>
      <w:r>
        <w:t xml:space="preserve">over Ethernet </w:t>
      </w:r>
      <w:r w:rsidR="000B72DD">
        <w:t>is</w:t>
      </w:r>
      <w:r w:rsidR="001561CD">
        <w:t xml:space="preserve"> </w:t>
      </w:r>
      <w:r w:rsidR="000B72DD">
        <w:t>supported</w:t>
      </w:r>
      <w:r>
        <w:t>/preferred</w:t>
      </w:r>
      <w:r w:rsidR="000B72DD">
        <w:t xml:space="preserve"> by </w:t>
      </w:r>
      <w:r>
        <w:t xml:space="preserve">Cisco </w:t>
      </w:r>
      <w:r w:rsidR="000B72DD">
        <w:t>PBX</w:t>
      </w:r>
      <w:r>
        <w:t>.</w:t>
      </w:r>
    </w:p>
    <w:p w14:paraId="5F664B0A" w14:textId="77777777" w:rsidR="000B72DD" w:rsidRDefault="000B72DD" w:rsidP="000B72DD">
      <w:pPr>
        <w:pStyle w:val="ListParagraph"/>
        <w:numPr>
          <w:ilvl w:val="0"/>
          <w:numId w:val="30"/>
        </w:numPr>
        <w:ind w:right="1728"/>
      </w:pPr>
      <w:r>
        <w:t xml:space="preserve">CUBM Files loaded on </w:t>
      </w:r>
      <w:r w:rsidR="00CC200C">
        <w:t xml:space="preserve">the </w:t>
      </w:r>
      <w:r>
        <w:t>router</w:t>
      </w:r>
      <w:r w:rsidR="00CC200C">
        <w:t>’s</w:t>
      </w:r>
      <w:r>
        <w:t xml:space="preserve"> flash</w:t>
      </w:r>
    </w:p>
    <w:p w14:paraId="7259A4D5" w14:textId="77777777" w:rsidR="000B72DD" w:rsidRDefault="000B72DD" w:rsidP="000B72DD">
      <w:pPr>
        <w:pStyle w:val="ListParagraph"/>
        <w:numPr>
          <w:ilvl w:val="1"/>
          <w:numId w:val="30"/>
        </w:numPr>
        <w:ind w:right="1728"/>
      </w:pPr>
      <w:r>
        <w:lastRenderedPageBreak/>
        <w:t>cubm.tcl</w:t>
      </w:r>
      <w:r w:rsidR="000C296E">
        <w:t xml:space="preserve"> – The code to run the CUBM program.</w:t>
      </w:r>
    </w:p>
    <w:p w14:paraId="7415764A" w14:textId="77777777" w:rsidR="000B72DD" w:rsidRDefault="00440385" w:rsidP="000B72DD">
      <w:pPr>
        <w:pStyle w:val="ListParagraph"/>
        <w:numPr>
          <w:ilvl w:val="1"/>
          <w:numId w:val="30"/>
        </w:numPr>
        <w:ind w:right="1728"/>
      </w:pPr>
      <w:r>
        <w:t>cubm-</w:t>
      </w:r>
      <w:proofErr w:type="spellStart"/>
      <w:r>
        <w:t>eem.tcl</w:t>
      </w:r>
      <w:proofErr w:type="spellEnd"/>
      <w:r w:rsidR="000C296E">
        <w:t xml:space="preserve"> – Cisco IOS Router Embedded Event Manager policy for CUBM.</w:t>
      </w:r>
    </w:p>
    <w:p w14:paraId="7667D8E9" w14:textId="77777777" w:rsidR="00440385" w:rsidRDefault="00005069" w:rsidP="000B72DD">
      <w:pPr>
        <w:pStyle w:val="ListParagraph"/>
        <w:numPr>
          <w:ilvl w:val="1"/>
          <w:numId w:val="30"/>
        </w:numPr>
        <w:ind w:right="1728"/>
      </w:pPr>
      <w:r>
        <w:t>en_get_maid_id</w:t>
      </w:r>
      <w:r w:rsidR="00440385">
        <w:t>.au</w:t>
      </w:r>
      <w:r w:rsidR="000C296E">
        <w:t xml:space="preserve"> – Prompt file asking for maid id.</w:t>
      </w:r>
    </w:p>
    <w:p w14:paraId="08F94F5F" w14:textId="77777777" w:rsidR="00005069" w:rsidRDefault="00005069" w:rsidP="000B72DD">
      <w:pPr>
        <w:pStyle w:val="ListParagraph"/>
        <w:numPr>
          <w:ilvl w:val="1"/>
          <w:numId w:val="30"/>
        </w:numPr>
        <w:ind w:right="1728"/>
      </w:pPr>
      <w:r>
        <w:t>en</w:t>
      </w:r>
      <w:r w:rsidRPr="00005069">
        <w:t>_get_room_num.au</w:t>
      </w:r>
      <w:r w:rsidR="000C296E">
        <w:t xml:space="preserve"> – Prompt file asking for room number.</w:t>
      </w:r>
    </w:p>
    <w:p w14:paraId="5F669234" w14:textId="77777777" w:rsidR="00631577" w:rsidRDefault="00005069" w:rsidP="00D81E59">
      <w:pPr>
        <w:pStyle w:val="ListParagraph"/>
        <w:numPr>
          <w:ilvl w:val="1"/>
          <w:numId w:val="30"/>
        </w:numPr>
        <w:ind w:right="1728"/>
      </w:pPr>
      <w:r>
        <w:t>en</w:t>
      </w:r>
      <w:r w:rsidRPr="00005069">
        <w:t>_get_status.au</w:t>
      </w:r>
      <w:r w:rsidR="000C296E">
        <w:t xml:space="preserve"> – Prompt file asking for room cleaning status.</w:t>
      </w:r>
    </w:p>
    <w:p w14:paraId="7D03B28C" w14:textId="77777777" w:rsidR="00005069" w:rsidRDefault="00631577" w:rsidP="00D81E59">
      <w:pPr>
        <w:pStyle w:val="ListParagraph"/>
        <w:numPr>
          <w:ilvl w:val="1"/>
          <w:numId w:val="30"/>
        </w:numPr>
        <w:ind w:right="1728"/>
      </w:pPr>
      <w:r>
        <w:t>en_goodbye.au – Prompt file to let user know program is done.</w:t>
      </w:r>
    </w:p>
    <w:p w14:paraId="11E5A703" w14:textId="77777777" w:rsidR="00440385" w:rsidRDefault="00440385" w:rsidP="000B72DD">
      <w:pPr>
        <w:pStyle w:val="ListParagraph"/>
        <w:numPr>
          <w:ilvl w:val="1"/>
          <w:numId w:val="30"/>
        </w:numPr>
        <w:ind w:right="1728"/>
      </w:pPr>
      <w:r>
        <w:t>Example config file</w:t>
      </w:r>
      <w:r w:rsidR="000C296E">
        <w:t xml:space="preserve"> – Router Config file with changes needed for CUBM.</w:t>
      </w:r>
    </w:p>
    <w:p w14:paraId="3244E533" w14:textId="77777777" w:rsidR="00E913A7" w:rsidRDefault="00E913A7">
      <w:pPr>
        <w:rPr>
          <w:rFonts w:eastAsia="Times"/>
          <w:b/>
          <w:color w:val="000000"/>
          <w:sz w:val="28"/>
          <w:szCs w:val="20"/>
          <w:lang w:val="en-GB"/>
        </w:rPr>
      </w:pPr>
      <w:r>
        <w:br w:type="page"/>
      </w:r>
    </w:p>
    <w:p w14:paraId="18199778" w14:textId="77777777" w:rsidR="000E0D7A" w:rsidRDefault="00192E3A" w:rsidP="000E0D7A">
      <w:pPr>
        <w:pStyle w:val="Heading1"/>
      </w:pPr>
      <w:bookmarkStart w:id="5" w:name="_Toc135985227"/>
      <w:r>
        <w:lastRenderedPageBreak/>
        <w:t xml:space="preserve">Site Specific </w:t>
      </w:r>
      <w:r w:rsidR="000C296E">
        <w:t>Changes for Router Config File</w:t>
      </w:r>
      <w:bookmarkEnd w:id="5"/>
    </w:p>
    <w:p w14:paraId="28D48414" w14:textId="77777777" w:rsidR="00192E3A" w:rsidRDefault="000C296E" w:rsidP="000E0D7A">
      <w:pPr>
        <w:pStyle w:val="Heading2"/>
      </w:pPr>
      <w:bookmarkStart w:id="6" w:name="_Toc135985228"/>
      <w:r>
        <w:t>Create Application instance and point to Cloverleaf IP/Port number belonging to facility</w:t>
      </w:r>
      <w:bookmarkEnd w:id="6"/>
    </w:p>
    <w:p w14:paraId="7BDBB08E" w14:textId="77777777" w:rsidR="000C296E" w:rsidRDefault="000C296E" w:rsidP="0051061E">
      <w:pPr>
        <w:pStyle w:val="ListParagraph"/>
        <w:ind w:left="1152" w:right="1728"/>
      </w:pPr>
      <w:bookmarkStart w:id="7" w:name="config_file_changes"/>
      <w:bookmarkEnd w:id="7"/>
    </w:p>
    <w:p w14:paraId="361127C1" w14:textId="77777777" w:rsidR="0051061E" w:rsidRDefault="0051061E" w:rsidP="0051061E">
      <w:pPr>
        <w:pStyle w:val="ListParagraph"/>
        <w:ind w:left="1152" w:right="1728"/>
      </w:pPr>
      <w:r>
        <w:t xml:space="preserve">The changes highlighted in </w:t>
      </w:r>
      <w:r w:rsidRPr="0051061E">
        <w:rPr>
          <w:color w:val="FF0000"/>
        </w:rPr>
        <w:t xml:space="preserve">RED </w:t>
      </w:r>
      <w:r>
        <w:t>are unique per facility.</w:t>
      </w:r>
      <w:r w:rsidR="00ED4335">
        <w:t xml:space="preserve">  Only the router config file needs facility changes – the rest of the files can be left alone.</w:t>
      </w:r>
    </w:p>
    <w:p w14:paraId="4B2EEDCE" w14:textId="77777777" w:rsidR="0051061E" w:rsidRDefault="0051061E" w:rsidP="0051061E">
      <w:pPr>
        <w:ind w:left="1512" w:right="1728"/>
      </w:pPr>
    </w:p>
    <w:p w14:paraId="784DF4E2" w14:textId="77777777" w:rsidR="001561CD" w:rsidRDefault="00F57E57" w:rsidP="0051061E">
      <w:pPr>
        <w:ind w:left="1512" w:right="1728"/>
      </w:pPr>
      <w:r w:rsidRPr="00F57E57">
        <w:t xml:space="preserve">application  </w:t>
      </w:r>
    </w:p>
    <w:p w14:paraId="6265D7BE" w14:textId="1655E564" w:rsidR="00F57E57" w:rsidRDefault="00F57E57" w:rsidP="001561CD">
      <w:pPr>
        <w:ind w:left="1512" w:right="1728" w:firstLine="648"/>
      </w:pPr>
      <w:r w:rsidRPr="00F57E57">
        <w:t xml:space="preserve">service cubm </w:t>
      </w:r>
      <w:proofErr w:type="spellStart"/>
      <w:proofErr w:type="gramStart"/>
      <w:r w:rsidRPr="00F57E57">
        <w:t>flash:cubm.tcl</w:t>
      </w:r>
      <w:proofErr w:type="spellEnd"/>
      <w:proofErr w:type="gramEnd"/>
      <w:r>
        <w:t xml:space="preserve">        </w:t>
      </w:r>
    </w:p>
    <w:p w14:paraId="7812810A" w14:textId="77777777" w:rsidR="00F57E57" w:rsidRDefault="00F57E57" w:rsidP="001561CD">
      <w:pPr>
        <w:ind w:left="1512" w:right="1728" w:firstLine="648"/>
      </w:pPr>
      <w:proofErr w:type="spellStart"/>
      <w:r w:rsidRPr="00F57E57">
        <w:t>paramspace</w:t>
      </w:r>
      <w:proofErr w:type="spellEnd"/>
      <w:r w:rsidRPr="00F57E57">
        <w:t xml:space="preserve"> </w:t>
      </w:r>
      <w:proofErr w:type="spellStart"/>
      <w:r w:rsidRPr="00F57E57">
        <w:t>english</w:t>
      </w:r>
      <w:proofErr w:type="spellEnd"/>
      <w:r w:rsidRPr="00F57E57">
        <w:t xml:space="preserve"> index 0</w:t>
      </w:r>
    </w:p>
    <w:p w14:paraId="558077A3" w14:textId="4557682D" w:rsidR="001561CD" w:rsidRDefault="00F57E57" w:rsidP="001561CD">
      <w:pPr>
        <w:ind w:left="5760" w:right="1728" w:hanging="3600"/>
        <w:rPr>
          <w:b/>
          <w:color w:val="C0504D" w:themeColor="accent2"/>
        </w:rPr>
      </w:pPr>
      <w:r w:rsidRPr="00F57E57">
        <w:rPr>
          <w:b/>
          <w:color w:val="C0504D" w:themeColor="accent2"/>
        </w:rPr>
        <w:t xml:space="preserve">param aa-pilot 234 </w:t>
      </w:r>
      <w:proofErr w:type="gramStart"/>
      <w:r w:rsidRPr="00F57E57">
        <w:rPr>
          <w:b/>
          <w:color w:val="C0504D" w:themeColor="accent2"/>
        </w:rPr>
        <w:t xml:space="preserve">  </w:t>
      </w:r>
      <w:r w:rsidR="00B50B10">
        <w:rPr>
          <w:b/>
        </w:rPr>
        <w:t>!</w:t>
      </w:r>
      <w:proofErr w:type="gramEnd"/>
      <w:r w:rsidR="00B50B10">
        <w:rPr>
          <w:b/>
        </w:rPr>
        <w:t xml:space="preserve"> </w:t>
      </w:r>
      <w:r w:rsidRPr="00F57E57">
        <w:rPr>
          <w:b/>
        </w:rPr>
        <w:t>Phone number dialed auto room</w:t>
      </w:r>
      <w:r w:rsidR="00512912">
        <w:rPr>
          <w:b/>
        </w:rPr>
        <w:t>#</w:t>
      </w:r>
      <w:r w:rsidR="001561CD">
        <w:rPr>
          <w:b/>
        </w:rPr>
        <w:t xml:space="preserve"> </w:t>
      </w:r>
      <w:r w:rsidR="00512912">
        <w:rPr>
          <w:b/>
        </w:rPr>
        <w:t>entry</w:t>
      </w:r>
    </w:p>
    <w:p w14:paraId="46B5DC8E" w14:textId="45E2C08D" w:rsidR="00F57E57" w:rsidRDefault="00F57E57" w:rsidP="001561CD">
      <w:pPr>
        <w:ind w:left="5760" w:right="1728" w:hanging="3600"/>
        <w:rPr>
          <w:b/>
        </w:rPr>
      </w:pPr>
      <w:r w:rsidRPr="00F57E57">
        <w:rPr>
          <w:b/>
          <w:color w:val="C0504D" w:themeColor="accent2"/>
        </w:rPr>
        <w:t xml:space="preserve">param aa-pilot2 </w:t>
      </w:r>
      <w:proofErr w:type="gramStart"/>
      <w:r w:rsidRPr="00F57E57">
        <w:rPr>
          <w:b/>
          <w:color w:val="C0504D" w:themeColor="accent2"/>
        </w:rPr>
        <w:t xml:space="preserve">235 </w:t>
      </w:r>
      <w:r w:rsidR="00B50B10">
        <w:rPr>
          <w:b/>
        </w:rPr>
        <w:t>!</w:t>
      </w:r>
      <w:proofErr w:type="gramEnd"/>
      <w:r w:rsidR="00B50B10">
        <w:rPr>
          <w:b/>
        </w:rPr>
        <w:t xml:space="preserve"> </w:t>
      </w:r>
      <w:r w:rsidRPr="00F57E57">
        <w:rPr>
          <w:b/>
        </w:rPr>
        <w:t>Phone number dialed manual room#</w:t>
      </w:r>
      <w:r w:rsidR="00512912">
        <w:rPr>
          <w:b/>
        </w:rPr>
        <w:t xml:space="preserve"> entry</w:t>
      </w:r>
    </w:p>
    <w:p w14:paraId="74B16DF6" w14:textId="1C78D1AB" w:rsidR="001561CD" w:rsidRDefault="001561CD" w:rsidP="001561CD">
      <w:pPr>
        <w:ind w:left="1512" w:right="1728" w:firstLine="648"/>
        <w:rPr>
          <w:b/>
          <w:color w:val="C0504D" w:themeColor="accent2"/>
        </w:rPr>
      </w:pPr>
      <w:r w:rsidRPr="00F57E57">
        <w:rPr>
          <w:b/>
          <w:color w:val="C0504D" w:themeColor="accent2"/>
        </w:rPr>
        <w:t xml:space="preserve">param </w:t>
      </w:r>
      <w:r>
        <w:rPr>
          <w:b/>
          <w:color w:val="C0504D" w:themeColor="accent2"/>
        </w:rPr>
        <w:t>maid-id-pattern …</w:t>
      </w:r>
      <w:proofErr w:type="gramStart"/>
      <w:r>
        <w:rPr>
          <w:b/>
          <w:color w:val="C0504D" w:themeColor="accent2"/>
        </w:rPr>
        <w:t xml:space="preserve">. </w:t>
      </w:r>
      <w:r>
        <w:rPr>
          <w:b/>
          <w:color w:val="000000" w:themeColor="text1"/>
        </w:rPr>
        <w:t>!</w:t>
      </w:r>
      <w:proofErr w:type="gramEnd"/>
      <w:r>
        <w:rPr>
          <w:b/>
          <w:color w:val="000000" w:themeColor="text1"/>
        </w:rPr>
        <w:t xml:space="preserve"> use same number dots as digits in maid id.</w:t>
      </w:r>
      <w:r w:rsidRPr="00F57E57">
        <w:rPr>
          <w:b/>
          <w:color w:val="C0504D" w:themeColor="accent2"/>
        </w:rPr>
        <w:t xml:space="preserve"> </w:t>
      </w:r>
    </w:p>
    <w:p w14:paraId="49DAFCA4" w14:textId="2C55DAA3" w:rsidR="00F57E57" w:rsidRPr="00F57E57" w:rsidRDefault="00F57E57" w:rsidP="001561CD">
      <w:pPr>
        <w:ind w:left="1512" w:right="1728" w:firstLine="648"/>
        <w:rPr>
          <w:b/>
          <w:color w:val="C0504D" w:themeColor="accent2"/>
        </w:rPr>
      </w:pPr>
      <w:r w:rsidRPr="00F57E57">
        <w:rPr>
          <w:b/>
          <w:color w:val="C0504D" w:themeColor="accent2"/>
        </w:rPr>
        <w:t xml:space="preserve">param cloverleaf-port </w:t>
      </w:r>
      <w:proofErr w:type="gramStart"/>
      <w:r w:rsidRPr="00F57E57">
        <w:rPr>
          <w:b/>
          <w:color w:val="C0504D" w:themeColor="accent2"/>
        </w:rPr>
        <w:t xml:space="preserve">10846  </w:t>
      </w:r>
      <w:r w:rsidR="00B50B10">
        <w:rPr>
          <w:b/>
        </w:rPr>
        <w:t>!</w:t>
      </w:r>
      <w:proofErr w:type="gramEnd"/>
      <w:r w:rsidR="00B50B10">
        <w:rPr>
          <w:b/>
        </w:rPr>
        <w:t xml:space="preserve"> </w:t>
      </w:r>
      <w:r w:rsidRPr="00F57E57">
        <w:rPr>
          <w:b/>
        </w:rPr>
        <w:t>Cloverleaf port for this facility</w:t>
      </w:r>
    </w:p>
    <w:p w14:paraId="711AFD3C" w14:textId="42F5F374" w:rsidR="00F57E57" w:rsidRPr="00F57E57" w:rsidRDefault="00F57E57" w:rsidP="001561CD">
      <w:pPr>
        <w:ind w:left="1440" w:right="1728" w:firstLine="720"/>
        <w:rPr>
          <w:b/>
          <w:color w:val="C0504D" w:themeColor="accent2"/>
        </w:rPr>
      </w:pPr>
      <w:r w:rsidRPr="00F57E57">
        <w:rPr>
          <w:b/>
          <w:color w:val="C0504D" w:themeColor="accent2"/>
        </w:rPr>
        <w:t xml:space="preserve">param cloverleaf-ip </w:t>
      </w:r>
      <w:proofErr w:type="gramStart"/>
      <w:r w:rsidRPr="00F57E57">
        <w:rPr>
          <w:b/>
          <w:color w:val="C0504D" w:themeColor="accent2"/>
        </w:rPr>
        <w:t xml:space="preserve">170.150.226.10 </w:t>
      </w:r>
      <w:r w:rsidR="00B50B10">
        <w:rPr>
          <w:b/>
        </w:rPr>
        <w:t>!</w:t>
      </w:r>
      <w:proofErr w:type="gramEnd"/>
      <w:r w:rsidR="00B50B10">
        <w:rPr>
          <w:b/>
        </w:rPr>
        <w:t xml:space="preserve"> </w:t>
      </w:r>
      <w:r w:rsidRPr="00F57E57">
        <w:rPr>
          <w:b/>
        </w:rPr>
        <w:t>Cloverleaf IP for this facility</w:t>
      </w:r>
    </w:p>
    <w:p w14:paraId="3371E8F3" w14:textId="2CD54CA1" w:rsidR="00F57E57" w:rsidRDefault="00F57E57" w:rsidP="001561CD">
      <w:pPr>
        <w:ind w:left="1512" w:right="1728" w:firstLine="648"/>
        <w:rPr>
          <w:b/>
          <w:color w:val="000000" w:themeColor="text1"/>
        </w:rPr>
      </w:pPr>
      <w:r w:rsidRPr="00692FF6">
        <w:rPr>
          <w:b/>
          <w:color w:val="C0504D" w:themeColor="accent2"/>
        </w:rPr>
        <w:t xml:space="preserve">param </w:t>
      </w:r>
      <w:r w:rsidR="00692FF6" w:rsidRPr="00692FF6">
        <w:rPr>
          <w:b/>
          <w:color w:val="C0504D" w:themeColor="accent2"/>
        </w:rPr>
        <w:t>room-digits</w:t>
      </w:r>
      <w:r w:rsidRPr="00692FF6">
        <w:rPr>
          <w:b/>
          <w:color w:val="C0504D" w:themeColor="accent2"/>
        </w:rPr>
        <w:t xml:space="preserve"> </w:t>
      </w:r>
      <w:proofErr w:type="gramStart"/>
      <w:r w:rsidR="00692FF6">
        <w:rPr>
          <w:b/>
          <w:color w:val="C0504D" w:themeColor="accent2"/>
        </w:rPr>
        <w:t xml:space="preserve">4  </w:t>
      </w:r>
      <w:r w:rsidR="00692FF6">
        <w:rPr>
          <w:b/>
          <w:color w:val="000000" w:themeColor="text1"/>
        </w:rPr>
        <w:t>!</w:t>
      </w:r>
      <w:proofErr w:type="gramEnd"/>
      <w:r w:rsidR="00692FF6">
        <w:rPr>
          <w:b/>
          <w:color w:val="000000" w:themeColor="text1"/>
        </w:rPr>
        <w:t xml:space="preserve"> Number of digits in room#</w:t>
      </w:r>
    </w:p>
    <w:p w14:paraId="0DE981BA" w14:textId="574BBBDE" w:rsidR="001561CD" w:rsidRDefault="001561CD" w:rsidP="001561CD">
      <w:pPr>
        <w:ind w:left="1512" w:right="1728" w:firstLine="648"/>
        <w:rPr>
          <w:b/>
          <w:color w:val="000000" w:themeColor="text1"/>
        </w:rPr>
      </w:pPr>
      <w:r w:rsidRPr="00692FF6">
        <w:rPr>
          <w:b/>
          <w:color w:val="C0504D" w:themeColor="accent2"/>
        </w:rPr>
        <w:t xml:space="preserve">param </w:t>
      </w:r>
      <w:proofErr w:type="spellStart"/>
      <w:r>
        <w:rPr>
          <w:b/>
          <w:color w:val="C0504D" w:themeColor="accent2"/>
        </w:rPr>
        <w:t>use_timestamp</w:t>
      </w:r>
      <w:proofErr w:type="spellEnd"/>
      <w:r>
        <w:rPr>
          <w:b/>
          <w:color w:val="C0504D" w:themeColor="accent2"/>
        </w:rPr>
        <w:t xml:space="preserve"> </w:t>
      </w:r>
      <w:proofErr w:type="gramStart"/>
      <w:r>
        <w:rPr>
          <w:b/>
          <w:color w:val="C0504D" w:themeColor="accent2"/>
        </w:rPr>
        <w:t>true</w:t>
      </w:r>
      <w:r>
        <w:rPr>
          <w:b/>
          <w:color w:val="C0504D" w:themeColor="accent2"/>
        </w:rPr>
        <w:t xml:space="preserve">  </w:t>
      </w:r>
      <w:r>
        <w:rPr>
          <w:b/>
          <w:color w:val="000000" w:themeColor="text1"/>
        </w:rPr>
        <w:t>!</w:t>
      </w:r>
      <w:proofErr w:type="gramEnd"/>
      <w:r>
        <w:rPr>
          <w:b/>
          <w:color w:val="000000" w:themeColor="text1"/>
        </w:rPr>
        <w:t xml:space="preserve"> Set true if you are sending timestamp to cloverleaf, false if you are not sending</w:t>
      </w:r>
    </w:p>
    <w:p w14:paraId="6C97F2AF" w14:textId="77777777" w:rsidR="001561CD" w:rsidRDefault="00692FF6" w:rsidP="001561CD">
      <w:pPr>
        <w:ind w:left="1512" w:right="1728" w:firstLine="648"/>
        <w:rPr>
          <w:b/>
          <w:color w:val="000000" w:themeColor="text1"/>
        </w:rPr>
      </w:pPr>
      <w:r>
        <w:rPr>
          <w:b/>
          <w:color w:val="C0504D" w:themeColor="accent2"/>
        </w:rPr>
        <w:t>param central-</w:t>
      </w:r>
      <w:proofErr w:type="spellStart"/>
      <w:r>
        <w:rPr>
          <w:b/>
          <w:color w:val="C0504D" w:themeColor="accent2"/>
        </w:rPr>
        <w:t>timezone</w:t>
      </w:r>
      <w:proofErr w:type="spellEnd"/>
      <w:r>
        <w:rPr>
          <w:b/>
          <w:color w:val="C0504D" w:themeColor="accent2"/>
        </w:rPr>
        <w:t>-</w:t>
      </w:r>
      <w:proofErr w:type="gramStart"/>
      <w:r>
        <w:rPr>
          <w:b/>
          <w:color w:val="C0504D" w:themeColor="accent2"/>
        </w:rPr>
        <w:t>offset  0</w:t>
      </w:r>
      <w:proofErr w:type="gramEnd"/>
      <w:r>
        <w:rPr>
          <w:b/>
          <w:color w:val="C0504D" w:themeColor="accent2"/>
        </w:rPr>
        <w:t xml:space="preserve"> </w:t>
      </w:r>
      <w:r>
        <w:rPr>
          <w:b/>
          <w:color w:val="000000" w:themeColor="text1"/>
        </w:rPr>
        <w:t xml:space="preserve">! HCA requires central </w:t>
      </w:r>
      <w:proofErr w:type="spellStart"/>
      <w:r>
        <w:rPr>
          <w:b/>
          <w:color w:val="000000" w:themeColor="text1"/>
        </w:rPr>
        <w:t>timezone</w:t>
      </w:r>
      <w:proofErr w:type="spellEnd"/>
      <w:r>
        <w:rPr>
          <w:b/>
          <w:color w:val="000000" w:themeColor="text1"/>
        </w:rPr>
        <w:t xml:space="preserve"> </w:t>
      </w:r>
    </w:p>
    <w:p w14:paraId="4614664A" w14:textId="0F730639" w:rsidR="001561CD" w:rsidRDefault="00756121" w:rsidP="001561CD">
      <w:pPr>
        <w:ind w:left="1512" w:right="1728" w:firstLine="648"/>
        <w:rPr>
          <w:b/>
          <w:color w:val="000000" w:themeColor="text1"/>
        </w:rPr>
      </w:pPr>
      <w:r>
        <w:rPr>
          <w:b/>
          <w:color w:val="000000" w:themeColor="text1"/>
        </w:rPr>
        <w:t>!</w:t>
      </w:r>
      <w:r w:rsidR="001561CD">
        <w:rPr>
          <w:b/>
          <w:color w:val="000000" w:themeColor="text1"/>
        </w:rPr>
        <w:t xml:space="preserve"> </w:t>
      </w:r>
      <w:r w:rsidR="00692FF6">
        <w:rPr>
          <w:b/>
          <w:color w:val="000000" w:themeColor="text1"/>
        </w:rPr>
        <w:t>on router, this is how many hours from Central</w:t>
      </w:r>
      <w:r>
        <w:rPr>
          <w:b/>
          <w:color w:val="000000" w:themeColor="text1"/>
        </w:rPr>
        <w:t xml:space="preserve"> is this facility.  i.e. </w:t>
      </w:r>
    </w:p>
    <w:p w14:paraId="2FA77290" w14:textId="4AC272A0" w:rsidR="001561CD" w:rsidRDefault="00756121" w:rsidP="001561CD">
      <w:pPr>
        <w:ind w:left="1512" w:right="1728" w:firstLine="648"/>
        <w:rPr>
          <w:b/>
          <w:color w:val="000000" w:themeColor="text1"/>
        </w:rPr>
      </w:pPr>
      <w:r>
        <w:rPr>
          <w:b/>
          <w:color w:val="000000" w:themeColor="text1"/>
        </w:rPr>
        <w:t>!</w:t>
      </w:r>
      <w:r w:rsidR="001561CD">
        <w:rPr>
          <w:b/>
          <w:color w:val="000000" w:themeColor="text1"/>
        </w:rPr>
        <w:t xml:space="preserve"> </w:t>
      </w:r>
      <w:r>
        <w:rPr>
          <w:b/>
          <w:color w:val="000000" w:themeColor="text1"/>
        </w:rPr>
        <w:t xml:space="preserve">west coast would put -2 here and cubm will subtract two hours </w:t>
      </w:r>
    </w:p>
    <w:p w14:paraId="773BCD95" w14:textId="20B44DA0" w:rsidR="00692FF6" w:rsidRPr="00692FF6" w:rsidRDefault="00756121" w:rsidP="001561CD">
      <w:pPr>
        <w:ind w:left="1512" w:right="1728" w:firstLine="648"/>
        <w:rPr>
          <w:b/>
          <w:color w:val="000000" w:themeColor="text1"/>
        </w:rPr>
      </w:pPr>
      <w:r>
        <w:rPr>
          <w:b/>
          <w:color w:val="000000" w:themeColor="text1"/>
        </w:rPr>
        <w:t>!</w:t>
      </w:r>
      <w:r w:rsidR="001561CD">
        <w:rPr>
          <w:b/>
          <w:color w:val="000000" w:themeColor="text1"/>
        </w:rPr>
        <w:t xml:space="preserve"> </w:t>
      </w:r>
      <w:r>
        <w:rPr>
          <w:b/>
          <w:color w:val="000000" w:themeColor="text1"/>
        </w:rPr>
        <w:t>from central time for the timestamp it sends to cloverleaf.</w:t>
      </w:r>
    </w:p>
    <w:p w14:paraId="34027963" w14:textId="77777777" w:rsidR="0051061E" w:rsidRDefault="0051061E" w:rsidP="0051061E">
      <w:pPr>
        <w:ind w:left="1512" w:right="1728"/>
      </w:pPr>
    </w:p>
    <w:p w14:paraId="5DF78CE6" w14:textId="5EAFB8EB" w:rsidR="0051061E" w:rsidRDefault="0051061E" w:rsidP="0051061E">
      <w:pPr>
        <w:ind w:left="1512" w:right="1728"/>
      </w:pPr>
      <w:r>
        <w:t xml:space="preserve">! </w:t>
      </w:r>
    </w:p>
    <w:p w14:paraId="7CE54DC2" w14:textId="77777777" w:rsidR="0051061E" w:rsidRDefault="0051061E" w:rsidP="001561CD">
      <w:pPr>
        <w:ind w:left="1512" w:right="1728" w:firstLine="648"/>
      </w:pPr>
      <w:r>
        <w:t>monitor</w:t>
      </w:r>
    </w:p>
    <w:p w14:paraId="03E51580" w14:textId="2ADE01F5" w:rsidR="0051061E" w:rsidRDefault="0051061E" w:rsidP="0051061E">
      <w:pPr>
        <w:ind w:left="1512" w:right="1728"/>
      </w:pPr>
      <w:r>
        <w:t xml:space="preserve"> </w:t>
      </w:r>
      <w:r w:rsidR="001561CD">
        <w:tab/>
      </w:r>
      <w:r w:rsidR="001561CD">
        <w:tab/>
      </w:r>
      <w:r>
        <w:t xml:space="preserve"> interface stats</w:t>
      </w:r>
    </w:p>
    <w:p w14:paraId="06767318" w14:textId="24191A79" w:rsidR="0051061E" w:rsidRDefault="0051061E" w:rsidP="0051061E">
      <w:pPr>
        <w:ind w:left="1512" w:right="1728"/>
      </w:pPr>
      <w:r>
        <w:t xml:space="preserve"> </w:t>
      </w:r>
      <w:r w:rsidR="001561CD">
        <w:tab/>
      </w:r>
      <w:r w:rsidR="001561CD">
        <w:tab/>
      </w:r>
      <w:r>
        <w:t xml:space="preserve"> interface event-log</w:t>
      </w:r>
    </w:p>
    <w:p w14:paraId="092A1DEA" w14:textId="5109A5A6" w:rsidR="0051061E" w:rsidRDefault="0051061E" w:rsidP="0051061E">
      <w:pPr>
        <w:ind w:left="1512" w:right="1728"/>
      </w:pPr>
      <w:r>
        <w:t xml:space="preserve">  </w:t>
      </w:r>
      <w:r w:rsidR="001561CD">
        <w:tab/>
      </w:r>
      <w:r w:rsidR="001561CD">
        <w:tab/>
      </w:r>
      <w:r>
        <w:t>stats</w:t>
      </w:r>
    </w:p>
    <w:p w14:paraId="2FCA4458" w14:textId="6B6A8040" w:rsidR="0051061E" w:rsidRDefault="0051061E" w:rsidP="0051061E">
      <w:pPr>
        <w:ind w:left="1512" w:right="1728"/>
      </w:pPr>
      <w:r>
        <w:t xml:space="preserve">  </w:t>
      </w:r>
      <w:r w:rsidR="001561CD">
        <w:tab/>
      </w:r>
      <w:r w:rsidR="001561CD">
        <w:tab/>
      </w:r>
      <w:r>
        <w:t>event-log</w:t>
      </w:r>
    </w:p>
    <w:p w14:paraId="7DACAF7E" w14:textId="77777777" w:rsidR="000E0D7A" w:rsidRDefault="0051061E" w:rsidP="000E0D7A">
      <w:pPr>
        <w:ind w:left="1512" w:right="1728"/>
      </w:pPr>
      <w:r>
        <w:t xml:space="preserve"> </w:t>
      </w:r>
    </w:p>
    <w:p w14:paraId="64D57892" w14:textId="77777777" w:rsidR="00F57E57" w:rsidRDefault="00F57E57" w:rsidP="000E0D7A">
      <w:pPr>
        <w:pStyle w:val="Heading2"/>
      </w:pPr>
      <w:bookmarkStart w:id="8" w:name="_Toc135985229"/>
      <w:r>
        <w:t xml:space="preserve">Dial Peers </w:t>
      </w:r>
      <w:r w:rsidR="00EA6787">
        <w:t xml:space="preserve">in Router Config </w:t>
      </w:r>
      <w:r>
        <w:t>to receive calls and direct them to CUBM</w:t>
      </w:r>
      <w:bookmarkEnd w:id="8"/>
    </w:p>
    <w:p w14:paraId="6C7F665B" w14:textId="77777777" w:rsidR="0051061E" w:rsidRDefault="00F57E57" w:rsidP="000E0D7A">
      <w:pPr>
        <w:pStyle w:val="Heading3"/>
        <w:numPr>
          <w:ilvl w:val="0"/>
          <w:numId w:val="0"/>
        </w:numPr>
        <w:ind w:left="1440"/>
      </w:pPr>
      <w:r>
        <w:t xml:space="preserve"> </w:t>
      </w:r>
      <w:bookmarkStart w:id="9" w:name="_Toc135985230"/>
      <w:r>
        <w:t xml:space="preserve">For IP Phones </w:t>
      </w:r>
      <w:r w:rsidR="00E434FB">
        <w:t>running on the same router</w:t>
      </w:r>
      <w:bookmarkEnd w:id="9"/>
    </w:p>
    <w:p w14:paraId="6E86B1C8" w14:textId="77777777" w:rsidR="0051061E" w:rsidRDefault="0051061E" w:rsidP="0051061E">
      <w:pPr>
        <w:ind w:left="1512" w:right="1728"/>
      </w:pPr>
      <w:proofErr w:type="gramStart"/>
      <w:r>
        <w:t>!Create</w:t>
      </w:r>
      <w:proofErr w:type="gramEnd"/>
      <w:r>
        <w:t xml:space="preserve"> Dial Peer to receive calls and direct them to the cubm application</w:t>
      </w:r>
    </w:p>
    <w:p w14:paraId="6895D796"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dial-peer voice 3000 voip</w:t>
      </w:r>
    </w:p>
    <w:p w14:paraId="577C74CD"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service cubm</w:t>
      </w:r>
    </w:p>
    <w:p w14:paraId="5C99B81C"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lastRenderedPageBreak/>
        <w:t xml:space="preserve"> session protocol sipv2</w:t>
      </w:r>
    </w:p>
    <w:p w14:paraId="1038E9A2"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session target ipv4:192.168.16.30</w:t>
      </w:r>
    </w:p>
    <w:p w14:paraId="7267AF0F" w14:textId="62B1745D"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incoming called-number </w:t>
      </w:r>
      <w:r>
        <w:rPr>
          <w:rFonts w:asciiTheme="minorHAnsi" w:hAnsiTheme="minorHAnsi" w:cstheme="minorHAnsi"/>
          <w:color w:val="000000"/>
        </w:rPr>
        <w:t>{your aa-</w:t>
      </w:r>
      <w:proofErr w:type="gramStart"/>
      <w:r>
        <w:rPr>
          <w:rFonts w:asciiTheme="minorHAnsi" w:hAnsiTheme="minorHAnsi" w:cstheme="minorHAnsi"/>
          <w:color w:val="000000"/>
        </w:rPr>
        <w:t>pilot(</w:t>
      </w:r>
      <w:proofErr w:type="gramEnd"/>
      <w:r>
        <w:rPr>
          <w:rFonts w:asciiTheme="minorHAnsi" w:hAnsiTheme="minorHAnsi" w:cstheme="minorHAnsi"/>
          <w:color w:val="000000"/>
        </w:rPr>
        <w:t>2) numbers here}</w:t>
      </w:r>
    </w:p>
    <w:p w14:paraId="0EB3D008"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w:t>
      </w:r>
      <w:proofErr w:type="spellStart"/>
      <w:r w:rsidRPr="001561CD">
        <w:rPr>
          <w:rFonts w:asciiTheme="minorHAnsi" w:hAnsiTheme="minorHAnsi" w:cstheme="minorHAnsi"/>
          <w:color w:val="000000"/>
        </w:rPr>
        <w:t>dtmf</w:t>
      </w:r>
      <w:proofErr w:type="spellEnd"/>
      <w:r w:rsidRPr="001561CD">
        <w:rPr>
          <w:rFonts w:asciiTheme="minorHAnsi" w:hAnsiTheme="minorHAnsi" w:cstheme="minorHAnsi"/>
          <w:color w:val="000000"/>
        </w:rPr>
        <w:t xml:space="preserve">-relay </w:t>
      </w:r>
      <w:proofErr w:type="spellStart"/>
      <w:r w:rsidRPr="001561CD">
        <w:rPr>
          <w:rFonts w:asciiTheme="minorHAnsi" w:hAnsiTheme="minorHAnsi" w:cstheme="minorHAnsi"/>
          <w:color w:val="000000"/>
        </w:rPr>
        <w:t>rtp-nte</w:t>
      </w:r>
      <w:proofErr w:type="spellEnd"/>
    </w:p>
    <w:p w14:paraId="234086DE"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codec g711ulaw</w:t>
      </w:r>
    </w:p>
    <w:p w14:paraId="7D82C2D1" w14:textId="77777777" w:rsidR="001561CD" w:rsidRPr="001561CD" w:rsidRDefault="001561CD" w:rsidP="001561CD">
      <w:pPr>
        <w:autoSpaceDE w:val="0"/>
        <w:autoSpaceDN w:val="0"/>
        <w:adjustRightInd w:val="0"/>
        <w:spacing w:line="360" w:lineRule="atLeast"/>
        <w:ind w:left="1512"/>
        <w:rPr>
          <w:rFonts w:asciiTheme="minorHAnsi" w:hAnsiTheme="minorHAnsi" w:cstheme="minorHAnsi"/>
          <w:color w:val="000000"/>
        </w:rPr>
      </w:pPr>
      <w:r w:rsidRPr="001561CD">
        <w:rPr>
          <w:rFonts w:asciiTheme="minorHAnsi" w:hAnsiTheme="minorHAnsi" w:cstheme="minorHAnsi"/>
          <w:color w:val="000000"/>
        </w:rPr>
        <w:t xml:space="preserve"> no </w:t>
      </w:r>
      <w:proofErr w:type="spellStart"/>
      <w:r w:rsidRPr="001561CD">
        <w:rPr>
          <w:rFonts w:asciiTheme="minorHAnsi" w:hAnsiTheme="minorHAnsi" w:cstheme="minorHAnsi"/>
          <w:color w:val="000000"/>
        </w:rPr>
        <w:t>vad</w:t>
      </w:r>
      <w:proofErr w:type="spellEnd"/>
    </w:p>
    <w:p w14:paraId="12744C79" w14:textId="1C78D9C4" w:rsidR="00E434FB" w:rsidRDefault="001561CD" w:rsidP="001561CD">
      <w:pPr>
        <w:ind w:left="1512" w:right="1728"/>
      </w:pPr>
      <w:r>
        <w:rPr>
          <w:rFonts w:ascii="Courier" w:hAnsi="Courier" w:cs="Courier"/>
          <w:color w:val="000000"/>
          <w:sz w:val="31"/>
          <w:szCs w:val="31"/>
        </w:rPr>
        <w:t>!</w:t>
      </w:r>
    </w:p>
    <w:p w14:paraId="12A67A5A" w14:textId="77777777" w:rsidR="00E434FB" w:rsidRDefault="00E434FB" w:rsidP="00E434FB">
      <w:pPr>
        <w:ind w:left="1512" w:right="1728"/>
      </w:pPr>
      <w:r>
        <w:t>! If you happen to be using the same router for cubm and Call Manager Express, you</w:t>
      </w:r>
      <w:r>
        <w:br/>
        <w:t xml:space="preserve">! must do a little trick to allow local IP phones to dial </w:t>
      </w:r>
      <w:proofErr w:type="spellStart"/>
      <w:r>
        <w:t>cubm’s</w:t>
      </w:r>
      <w:proofErr w:type="spellEnd"/>
      <w:r>
        <w:t xml:space="preserve"> pilot number because </w:t>
      </w:r>
      <w:r>
        <w:br/>
        <w:t xml:space="preserve">! normally only inbound calls are </w:t>
      </w:r>
      <w:proofErr w:type="gramStart"/>
      <w:r>
        <w:t>accepted</w:t>
      </w:r>
      <w:proofErr w:type="gramEnd"/>
      <w:r>
        <w:t xml:space="preserve"> and a local IP phone would be dialing </w:t>
      </w:r>
      <w:r>
        <w:br/>
        <w:t>! “outbound” to get to the cubm pilot number.</w:t>
      </w:r>
      <w:r>
        <w:br/>
        <w:t xml:space="preserve">! So, create a Loopback interface.  Send calls destined for the cubm pilot to the </w:t>
      </w:r>
      <w:r>
        <w:br/>
        <w:t xml:space="preserve">! Loopback interface.  When the call hits the loopback, it will be picked up by </w:t>
      </w:r>
      <w:r>
        <w:br/>
        <w:t>! cubm as an “incoming” call.</w:t>
      </w:r>
    </w:p>
    <w:p w14:paraId="17B0919C" w14:textId="77777777" w:rsidR="00E434FB" w:rsidRDefault="00E434FB" w:rsidP="00E434FB">
      <w:pPr>
        <w:ind w:left="1512" w:right="1728"/>
      </w:pPr>
    </w:p>
    <w:p w14:paraId="6BCEC903" w14:textId="77777777" w:rsidR="00E434FB" w:rsidRDefault="00E434FB" w:rsidP="00E434FB">
      <w:pPr>
        <w:ind w:left="1512" w:right="1728"/>
      </w:pPr>
      <w:r>
        <w:t>!</w:t>
      </w:r>
    </w:p>
    <w:p w14:paraId="770272E5" w14:textId="77777777" w:rsidR="00E434FB" w:rsidRDefault="00E434FB" w:rsidP="00E434FB">
      <w:pPr>
        <w:ind w:left="1512" w:right="1728"/>
      </w:pPr>
      <w:r>
        <w:t>interface Loopback0</w:t>
      </w:r>
    </w:p>
    <w:p w14:paraId="33FEB04E" w14:textId="77777777" w:rsidR="00E434FB" w:rsidRDefault="00E434FB" w:rsidP="00E434FB">
      <w:pPr>
        <w:ind w:left="1512" w:right="1728"/>
      </w:pPr>
      <w:r>
        <w:t xml:space="preserve"> ip address 100.100.100.1 255.255.255.0</w:t>
      </w:r>
    </w:p>
    <w:p w14:paraId="1345E91D"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w:t>
      </w:r>
    </w:p>
    <w:p w14:paraId="7C0CAD43"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dial-peer voice 3001 voip</w:t>
      </w:r>
    </w:p>
    <w:p w14:paraId="0D5FD83B" w14:textId="2228CB2E"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destination-pattern </w:t>
      </w:r>
      <w:r>
        <w:rPr>
          <w:rFonts w:asciiTheme="minorHAnsi" w:hAnsiTheme="minorHAnsi" w:cstheme="minorHAnsi"/>
          <w:color w:val="000000"/>
          <w:sz w:val="28"/>
          <w:szCs w:val="28"/>
        </w:rPr>
        <w:t xml:space="preserve">{your </w:t>
      </w:r>
      <w:proofErr w:type="spellStart"/>
      <w:r>
        <w:rPr>
          <w:rFonts w:asciiTheme="minorHAnsi" w:hAnsiTheme="minorHAnsi" w:cstheme="minorHAnsi"/>
          <w:color w:val="000000"/>
          <w:sz w:val="28"/>
          <w:szCs w:val="28"/>
        </w:rPr>
        <w:t>aaPilot</w:t>
      </w:r>
      <w:proofErr w:type="spellEnd"/>
      <w:r w:rsidR="002935CA">
        <w:rPr>
          <w:rFonts w:asciiTheme="minorHAnsi" w:hAnsiTheme="minorHAnsi" w:cstheme="minorHAnsi"/>
          <w:color w:val="000000"/>
          <w:sz w:val="28"/>
          <w:szCs w:val="28"/>
        </w:rPr>
        <w:t xml:space="preserve"> numbers here}</w:t>
      </w:r>
    </w:p>
    <w:p w14:paraId="30F710B3"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session protocol sipv2</w:t>
      </w:r>
    </w:p>
    <w:p w14:paraId="11485E86"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session target ipv4:100.100.100.1</w:t>
      </w:r>
    </w:p>
    <w:p w14:paraId="205EF6B3"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w:t>
      </w:r>
      <w:proofErr w:type="spellStart"/>
      <w:r w:rsidRPr="001561CD">
        <w:rPr>
          <w:rFonts w:asciiTheme="minorHAnsi" w:hAnsiTheme="minorHAnsi" w:cstheme="minorHAnsi"/>
          <w:color w:val="000000"/>
          <w:sz w:val="28"/>
          <w:szCs w:val="28"/>
        </w:rPr>
        <w:t>dtmf</w:t>
      </w:r>
      <w:proofErr w:type="spellEnd"/>
      <w:r w:rsidRPr="001561CD">
        <w:rPr>
          <w:rFonts w:asciiTheme="minorHAnsi" w:hAnsiTheme="minorHAnsi" w:cstheme="minorHAnsi"/>
          <w:color w:val="000000"/>
          <w:sz w:val="28"/>
          <w:szCs w:val="28"/>
        </w:rPr>
        <w:t xml:space="preserve">-relay </w:t>
      </w:r>
      <w:proofErr w:type="spellStart"/>
      <w:r w:rsidRPr="001561CD">
        <w:rPr>
          <w:rFonts w:asciiTheme="minorHAnsi" w:hAnsiTheme="minorHAnsi" w:cstheme="minorHAnsi"/>
          <w:color w:val="000000"/>
          <w:sz w:val="28"/>
          <w:szCs w:val="28"/>
        </w:rPr>
        <w:t>rtp-nte</w:t>
      </w:r>
      <w:proofErr w:type="spellEnd"/>
    </w:p>
    <w:p w14:paraId="762AF775"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codec g711ulaw</w:t>
      </w:r>
    </w:p>
    <w:p w14:paraId="696439D0" w14:textId="77777777" w:rsidR="001561CD" w:rsidRPr="001561CD" w:rsidRDefault="001561CD" w:rsidP="001561CD">
      <w:pPr>
        <w:autoSpaceDE w:val="0"/>
        <w:autoSpaceDN w:val="0"/>
        <w:adjustRightInd w:val="0"/>
        <w:spacing w:line="360" w:lineRule="atLeast"/>
        <w:ind w:left="1440"/>
        <w:rPr>
          <w:rFonts w:asciiTheme="minorHAnsi" w:hAnsiTheme="minorHAnsi" w:cstheme="minorHAnsi"/>
          <w:color w:val="000000"/>
          <w:sz w:val="28"/>
          <w:szCs w:val="28"/>
        </w:rPr>
      </w:pPr>
      <w:r w:rsidRPr="001561CD">
        <w:rPr>
          <w:rFonts w:asciiTheme="minorHAnsi" w:hAnsiTheme="minorHAnsi" w:cstheme="minorHAnsi"/>
          <w:color w:val="000000"/>
          <w:sz w:val="28"/>
          <w:szCs w:val="28"/>
        </w:rPr>
        <w:t xml:space="preserve"> no </w:t>
      </w:r>
      <w:proofErr w:type="spellStart"/>
      <w:r w:rsidRPr="001561CD">
        <w:rPr>
          <w:rFonts w:asciiTheme="minorHAnsi" w:hAnsiTheme="minorHAnsi" w:cstheme="minorHAnsi"/>
          <w:color w:val="000000"/>
          <w:sz w:val="28"/>
          <w:szCs w:val="28"/>
        </w:rPr>
        <w:t>vad</w:t>
      </w:r>
      <w:proofErr w:type="spellEnd"/>
    </w:p>
    <w:p w14:paraId="44257C6E" w14:textId="450AD992" w:rsidR="004734E7" w:rsidRPr="001561CD" w:rsidRDefault="001561CD" w:rsidP="001561CD">
      <w:pPr>
        <w:ind w:left="2952" w:right="1728"/>
        <w:rPr>
          <w:rFonts w:asciiTheme="minorHAnsi" w:hAnsiTheme="minorHAnsi" w:cstheme="minorHAnsi"/>
          <w:sz w:val="22"/>
          <w:szCs w:val="22"/>
        </w:rPr>
      </w:pPr>
      <w:r w:rsidRPr="001561CD">
        <w:rPr>
          <w:rFonts w:asciiTheme="minorHAnsi" w:hAnsiTheme="minorHAnsi" w:cstheme="minorHAnsi"/>
          <w:color w:val="000000"/>
          <w:sz w:val="28"/>
          <w:szCs w:val="28"/>
        </w:rPr>
        <w:t>!</w:t>
      </w:r>
      <w:r w:rsidR="0051061E" w:rsidRPr="001561CD">
        <w:rPr>
          <w:rFonts w:asciiTheme="minorHAnsi" w:hAnsiTheme="minorHAnsi" w:cstheme="minorHAnsi"/>
          <w:sz w:val="22"/>
          <w:szCs w:val="22"/>
        </w:rPr>
        <w:t>!</w:t>
      </w:r>
    </w:p>
    <w:p w14:paraId="6D235DD4" w14:textId="77777777" w:rsidR="00CC200C" w:rsidRDefault="00CC200C" w:rsidP="004734E7">
      <w:pPr>
        <w:pStyle w:val="Heading3"/>
        <w:numPr>
          <w:ilvl w:val="0"/>
          <w:numId w:val="0"/>
        </w:numPr>
        <w:ind w:left="1440"/>
      </w:pPr>
      <w:r>
        <w:t>IF YOU ARE USING A CISCO CUCM AS YOUR PBX:</w:t>
      </w:r>
    </w:p>
    <w:p w14:paraId="00D36E01" w14:textId="77777777" w:rsidR="004734E7" w:rsidRDefault="004734E7" w:rsidP="004734E7">
      <w:pPr>
        <w:pStyle w:val="Heading3"/>
        <w:numPr>
          <w:ilvl w:val="0"/>
          <w:numId w:val="0"/>
        </w:numPr>
        <w:ind w:left="1440"/>
      </w:pPr>
      <w:r>
        <w:t>Create Connection from Cisco CUCM (PBX) to cubm router</w:t>
      </w:r>
    </w:p>
    <w:p w14:paraId="4A2FC3B3" w14:textId="77777777" w:rsidR="004734E7" w:rsidRDefault="004734E7" w:rsidP="004734E7">
      <w:pPr>
        <w:ind w:left="1512" w:right="1728"/>
      </w:pPr>
    </w:p>
    <w:p w14:paraId="257391BB" w14:textId="77777777" w:rsidR="004734E7" w:rsidRDefault="004734E7" w:rsidP="004734E7">
      <w:pPr>
        <w:ind w:left="1512" w:right="1728"/>
      </w:pPr>
      <w:r>
        <w:t>Cisco PBXs can communicate directly from the PBX to the router over the HCA corporate LAN/WAN. No PRI or analog ports needed.</w:t>
      </w:r>
    </w:p>
    <w:p w14:paraId="5DAA80DC" w14:textId="77777777" w:rsidR="004734E7" w:rsidRDefault="004734E7" w:rsidP="004734E7">
      <w:pPr>
        <w:ind w:left="1512" w:right="1728"/>
      </w:pPr>
    </w:p>
    <w:p w14:paraId="711E4E29" w14:textId="77777777" w:rsidR="004734E7" w:rsidRDefault="004734E7" w:rsidP="004734E7">
      <w:pPr>
        <w:ind w:left="1512" w:right="1728"/>
      </w:pPr>
      <w:r>
        <w:lastRenderedPageBreak/>
        <w:t xml:space="preserve">On the CUCM (Cisco Unified Communications Manager) side, use the </w:t>
      </w:r>
      <w:proofErr w:type="gramStart"/>
      <w:r>
        <w:t>web based</w:t>
      </w:r>
      <w:proofErr w:type="gramEnd"/>
      <w:r>
        <w:t xml:space="preserve"> administration to add a “Device/Gateway/H.323 Gateway” using the IP address of the router as the H.323 Gateway name.</w:t>
      </w:r>
    </w:p>
    <w:p w14:paraId="32A97DB8" w14:textId="77777777" w:rsidR="004734E7" w:rsidRDefault="004734E7" w:rsidP="004734E7">
      <w:pPr>
        <w:ind w:left="1512" w:right="1728"/>
      </w:pPr>
      <w:r>
        <w:t>Then add a Call Routing/Route Plan/Dial Pattern so the phones on CUCM will be able to dial the CUBM application. i.e. “*1234” Have the route pattern point to the H.323 Gateway defined above.</w:t>
      </w:r>
    </w:p>
    <w:p w14:paraId="2B48DB61" w14:textId="77777777" w:rsidR="004734E7" w:rsidRDefault="004734E7" w:rsidP="004734E7">
      <w:pPr>
        <w:ind w:left="1512" w:right="1728"/>
      </w:pPr>
    </w:p>
    <w:p w14:paraId="2514E26B" w14:textId="77777777" w:rsidR="004734E7" w:rsidRDefault="004734E7" w:rsidP="004734E7">
      <w:pPr>
        <w:ind w:left="1512" w:right="1728"/>
      </w:pPr>
      <w:r>
        <w:t>On the CUBM router, put the following in the router’s config so it can receive calls from CUCM:</w:t>
      </w:r>
    </w:p>
    <w:p w14:paraId="2D3EF5F8" w14:textId="77777777" w:rsidR="004734E7" w:rsidRDefault="004734E7" w:rsidP="004734E7">
      <w:pPr>
        <w:ind w:left="1512" w:right="1728"/>
      </w:pPr>
    </w:p>
    <w:p w14:paraId="636EEF6D" w14:textId="77777777" w:rsidR="004734E7" w:rsidRDefault="004734E7" w:rsidP="004734E7">
      <w:pPr>
        <w:ind w:left="1512" w:right="1728"/>
      </w:pPr>
      <w:proofErr w:type="gramStart"/>
      <w:r>
        <w:t>!Create</w:t>
      </w:r>
      <w:proofErr w:type="gramEnd"/>
      <w:r>
        <w:t xml:space="preserve"> Dial Peer to receive calls and direct them to the cubm application</w:t>
      </w:r>
    </w:p>
    <w:p w14:paraId="31E41B9D" w14:textId="77777777" w:rsidR="004734E7" w:rsidRDefault="004734E7" w:rsidP="004734E7">
      <w:pPr>
        <w:ind w:left="1512" w:right="1728"/>
      </w:pPr>
      <w:r>
        <w:t>dial-peer voice 3001 voip</w:t>
      </w:r>
    </w:p>
    <w:p w14:paraId="170428E9" w14:textId="77777777" w:rsidR="004734E7" w:rsidRDefault="004734E7" w:rsidP="004734E7">
      <w:pPr>
        <w:ind w:left="1512" w:right="1728"/>
      </w:pPr>
      <w:r>
        <w:t>service cubm</w:t>
      </w:r>
    </w:p>
    <w:p w14:paraId="15A22214" w14:textId="77777777" w:rsidR="004734E7" w:rsidRDefault="004734E7" w:rsidP="004734E7">
      <w:pPr>
        <w:ind w:left="1512" w:right="1728"/>
      </w:pPr>
      <w:r>
        <w:t xml:space="preserve">incoming </w:t>
      </w:r>
      <w:proofErr w:type="gramStart"/>
      <w:r>
        <w:t>called-number</w:t>
      </w:r>
      <w:proofErr w:type="gramEnd"/>
      <w:r>
        <w:t xml:space="preserve"> *....</w:t>
      </w:r>
    </w:p>
    <w:p w14:paraId="08020BEC" w14:textId="77777777" w:rsidR="004734E7" w:rsidRDefault="004734E7" w:rsidP="004734E7">
      <w:pPr>
        <w:ind w:left="1512" w:right="1728"/>
      </w:pPr>
      <w:proofErr w:type="spellStart"/>
      <w:r>
        <w:t>dtmf</w:t>
      </w:r>
      <w:proofErr w:type="spellEnd"/>
      <w:r>
        <w:t>-relay h245-alphanumeric</w:t>
      </w:r>
    </w:p>
    <w:p w14:paraId="5190081E" w14:textId="77777777" w:rsidR="004734E7" w:rsidRDefault="004734E7" w:rsidP="004734E7">
      <w:pPr>
        <w:ind w:left="1512" w:right="1728"/>
      </w:pPr>
      <w:r>
        <w:t>codec g711ulaw</w:t>
      </w:r>
    </w:p>
    <w:p w14:paraId="1D944742" w14:textId="77777777" w:rsidR="004734E7" w:rsidRDefault="004734E7" w:rsidP="004734E7">
      <w:pPr>
        <w:ind w:left="1512" w:right="1728"/>
      </w:pPr>
      <w:r>
        <w:t xml:space="preserve">no </w:t>
      </w:r>
      <w:proofErr w:type="spellStart"/>
      <w:r>
        <w:t>vad</w:t>
      </w:r>
      <w:proofErr w:type="spellEnd"/>
    </w:p>
    <w:p w14:paraId="5C7E7914" w14:textId="77777777" w:rsidR="00CC200C" w:rsidRDefault="00CC200C" w:rsidP="00CC200C">
      <w:pPr>
        <w:ind w:left="1512" w:right="1728"/>
      </w:pPr>
      <w:r>
        <w:br/>
      </w:r>
      <w:r w:rsidRPr="00CC200C">
        <w:rPr>
          <w:b/>
        </w:rPr>
        <w:t xml:space="preserve">IF YOU </w:t>
      </w:r>
      <w:proofErr w:type="gramStart"/>
      <w:r w:rsidRPr="00CC200C">
        <w:rPr>
          <w:b/>
        </w:rPr>
        <w:t xml:space="preserve">HAVE </w:t>
      </w:r>
      <w:r w:rsidR="00F57E57" w:rsidRPr="00CC200C">
        <w:rPr>
          <w:b/>
        </w:rPr>
        <w:t xml:space="preserve"> </w:t>
      </w:r>
      <w:bookmarkStart w:id="10" w:name="_Toc135985231"/>
      <w:r w:rsidR="00F57E57" w:rsidRPr="00CC200C">
        <w:rPr>
          <w:b/>
        </w:rPr>
        <w:t>Analog</w:t>
      </w:r>
      <w:proofErr w:type="gramEnd"/>
      <w:r w:rsidR="00F57E57" w:rsidRPr="00CC200C">
        <w:rPr>
          <w:b/>
        </w:rPr>
        <w:t xml:space="preserve"> trunks from Avaya/Nortel/NEC/Phone </w:t>
      </w:r>
      <w:bookmarkEnd w:id="10"/>
    </w:p>
    <w:p w14:paraId="7AF7E6C1" w14:textId="77777777" w:rsidR="00CC200C" w:rsidRDefault="00CC200C" w:rsidP="00EA6787">
      <w:pPr>
        <w:ind w:left="720" w:right="1728" w:firstLine="720"/>
      </w:pPr>
    </w:p>
    <w:p w14:paraId="135C68EF" w14:textId="77777777" w:rsidR="0051061E" w:rsidRDefault="00CC200C" w:rsidP="00EA6787">
      <w:pPr>
        <w:ind w:left="720" w:right="1728" w:firstLine="720"/>
      </w:pPr>
      <w:r>
        <w:t xml:space="preserve">! </w:t>
      </w:r>
      <w:r w:rsidR="0051061E">
        <w:t xml:space="preserve">If you have analog FXO ports, PLAR the port to </w:t>
      </w:r>
      <w:proofErr w:type="spellStart"/>
      <w:r w:rsidR="0051061E">
        <w:t>cubm’s</w:t>
      </w:r>
      <w:proofErr w:type="spellEnd"/>
      <w:r w:rsidR="0051061E">
        <w:t xml:space="preserve"> pilot </w:t>
      </w:r>
      <w:proofErr w:type="gramStart"/>
      <w:r w:rsidR="0051061E">
        <w:t>number :</w:t>
      </w:r>
      <w:proofErr w:type="gramEnd"/>
    </w:p>
    <w:p w14:paraId="5B32652D" w14:textId="77777777" w:rsidR="0051061E" w:rsidRDefault="0051061E" w:rsidP="00EA6787">
      <w:pPr>
        <w:ind w:left="720" w:right="1728" w:firstLine="720"/>
      </w:pPr>
      <w:r>
        <w:t>!</w:t>
      </w:r>
    </w:p>
    <w:p w14:paraId="37604CB6" w14:textId="77777777" w:rsidR="0051061E" w:rsidRDefault="0051061E" w:rsidP="00E81A38">
      <w:pPr>
        <w:ind w:left="720" w:right="1728" w:firstLine="720"/>
      </w:pPr>
      <w:r>
        <w:t>voice-port 0/1/0</w:t>
      </w:r>
      <w:r w:rsidR="00E434FB">
        <w:tab/>
        <w:t>!</w:t>
      </w:r>
      <w:r w:rsidR="00EA6787">
        <w:t xml:space="preserve"> </w:t>
      </w:r>
      <w:r w:rsidR="00E434FB">
        <w:t>Where 0/1/0 is an FXO port on the router.</w:t>
      </w:r>
    </w:p>
    <w:p w14:paraId="046BA209" w14:textId="77777777" w:rsidR="0051061E" w:rsidRDefault="00E434FB" w:rsidP="00E81A38">
      <w:pPr>
        <w:ind w:left="720" w:right="1728" w:firstLine="720"/>
      </w:pPr>
      <w:r>
        <w:t>call connect 23.</w:t>
      </w:r>
      <w:r>
        <w:tab/>
        <w:t>!</w:t>
      </w:r>
      <w:r w:rsidR="00EA6787">
        <w:t xml:space="preserve"> </w:t>
      </w:r>
      <w:r>
        <w:t xml:space="preserve">Where 23. is the number you dial for CUBM </w:t>
      </w:r>
    </w:p>
    <w:p w14:paraId="3033E46C" w14:textId="77777777" w:rsidR="00E434FB" w:rsidRDefault="0051061E" w:rsidP="00EA6787">
      <w:pPr>
        <w:ind w:left="720" w:right="1728" w:firstLine="720"/>
      </w:pPr>
      <w:r>
        <w:t>!</w:t>
      </w:r>
    </w:p>
    <w:p w14:paraId="51CEE311" w14:textId="77777777" w:rsidR="00EA6787" w:rsidRDefault="00EA6787" w:rsidP="00EA6787">
      <w:pPr>
        <w:ind w:right="1728" w:firstLine="1440"/>
      </w:pPr>
      <w:r>
        <w:t>!</w:t>
      </w:r>
      <w:r w:rsidRPr="00E434FB">
        <w:t xml:space="preserve"> </w:t>
      </w:r>
    </w:p>
    <w:p w14:paraId="08E9E93B" w14:textId="77777777" w:rsidR="00EA6787" w:rsidRDefault="00EA6787" w:rsidP="00EA6787">
      <w:pPr>
        <w:ind w:left="720" w:right="1728" w:firstLine="720"/>
      </w:pPr>
      <w:r>
        <w:t>dial-peer voice 401</w:t>
      </w:r>
      <w:r w:rsidRPr="00E434FB">
        <w:t xml:space="preserve">0 </w:t>
      </w:r>
      <w:proofErr w:type="gramStart"/>
      <w:r w:rsidRPr="00E434FB">
        <w:t>pots  service</w:t>
      </w:r>
      <w:proofErr w:type="gramEnd"/>
      <w:r w:rsidRPr="00E434FB">
        <w:t xml:space="preserve"> cubm  </w:t>
      </w:r>
    </w:p>
    <w:p w14:paraId="10A53F0C" w14:textId="77777777" w:rsidR="00CC200C" w:rsidRDefault="00EA6787" w:rsidP="00EA6787">
      <w:pPr>
        <w:ind w:left="720" w:right="1728" w:firstLine="720"/>
      </w:pPr>
      <w:r w:rsidRPr="00E434FB">
        <w:t xml:space="preserve">incoming </w:t>
      </w:r>
      <w:proofErr w:type="gramStart"/>
      <w:r w:rsidRPr="00E434FB">
        <w:t>called-number</w:t>
      </w:r>
      <w:proofErr w:type="gramEnd"/>
      <w:r w:rsidRPr="00E434FB">
        <w:t xml:space="preserve"> 23.  </w:t>
      </w:r>
      <w:r>
        <w:tab/>
      </w:r>
    </w:p>
    <w:p w14:paraId="2E707532" w14:textId="77777777" w:rsidR="00EA6787" w:rsidRDefault="00EA6787" w:rsidP="00EA6787">
      <w:pPr>
        <w:ind w:left="720" w:right="1728" w:firstLine="720"/>
      </w:pPr>
      <w:r>
        <w:t xml:space="preserve">! Run CUBM if call to 23. comes in on </w:t>
      </w:r>
      <w:r w:rsidR="00E81A38">
        <w:t>analog port</w:t>
      </w:r>
    </w:p>
    <w:p w14:paraId="2B4CBDBB" w14:textId="77777777" w:rsidR="00EA6787" w:rsidRDefault="00EA6787" w:rsidP="00EA6787">
      <w:pPr>
        <w:ind w:left="720" w:right="1728" w:firstLine="720"/>
      </w:pPr>
      <w:r>
        <w:t>port 0/1/0</w:t>
      </w:r>
      <w:r w:rsidRPr="00E434FB">
        <w:t xml:space="preserve"> </w:t>
      </w:r>
    </w:p>
    <w:p w14:paraId="3A177C1C" w14:textId="77777777" w:rsidR="00EA6787" w:rsidRDefault="00EA6787" w:rsidP="00EA6787">
      <w:pPr>
        <w:ind w:left="720" w:right="1728" w:firstLine="720"/>
      </w:pPr>
      <w:r w:rsidRPr="00E434FB">
        <w:t>!</w:t>
      </w:r>
    </w:p>
    <w:p w14:paraId="32011B75" w14:textId="77777777" w:rsidR="000E0D7A" w:rsidRDefault="00E434FB" w:rsidP="00EA6787">
      <w:pPr>
        <w:ind w:left="720" w:right="1728" w:firstLine="720"/>
      </w:pPr>
      <w:r w:rsidRPr="00E434FB">
        <w:t>!</w:t>
      </w:r>
      <w:r>
        <w:t xml:space="preserve"> </w:t>
      </w:r>
    </w:p>
    <w:p w14:paraId="6F8736CF" w14:textId="77777777" w:rsidR="00E434FB" w:rsidRDefault="00E434FB" w:rsidP="00EA6787">
      <w:pPr>
        <w:ind w:left="720" w:right="1728" w:firstLine="720"/>
      </w:pPr>
    </w:p>
    <w:p w14:paraId="314EA533" w14:textId="77777777" w:rsidR="00CC200C" w:rsidRDefault="00CC200C" w:rsidP="000E0D7A">
      <w:pPr>
        <w:pStyle w:val="Heading3"/>
        <w:numPr>
          <w:ilvl w:val="0"/>
          <w:numId w:val="0"/>
        </w:numPr>
        <w:ind w:left="1440"/>
      </w:pPr>
      <w:r>
        <w:t>IF YOU ARE CONNECTING A NORTEL PBX WITH PRI</w:t>
      </w:r>
    </w:p>
    <w:p w14:paraId="31247510" w14:textId="77777777" w:rsidR="00E434FB" w:rsidRDefault="00E434FB" w:rsidP="000E0D7A">
      <w:pPr>
        <w:pStyle w:val="Heading3"/>
        <w:numPr>
          <w:ilvl w:val="0"/>
          <w:numId w:val="0"/>
        </w:numPr>
        <w:ind w:left="1440"/>
      </w:pPr>
      <w:r>
        <w:t xml:space="preserve"> </w:t>
      </w:r>
      <w:bookmarkStart w:id="11" w:name="_Toc135985232"/>
      <w:r>
        <w:t xml:space="preserve">PRI </w:t>
      </w:r>
      <w:r w:rsidR="004A2576">
        <w:t xml:space="preserve">T1 </w:t>
      </w:r>
      <w:r>
        <w:t xml:space="preserve">Trunk from </w:t>
      </w:r>
      <w:bookmarkEnd w:id="11"/>
      <w:r w:rsidR="00CC200C">
        <w:t>Nortel</w:t>
      </w:r>
    </w:p>
    <w:p w14:paraId="5EABB0FD" w14:textId="77777777" w:rsidR="00E434FB" w:rsidRDefault="00E434FB" w:rsidP="00E434FB">
      <w:pPr>
        <w:ind w:left="1440"/>
      </w:pPr>
      <w:r w:rsidRPr="00E434FB">
        <w:t xml:space="preserve">! </w:t>
      </w:r>
    </w:p>
    <w:p w14:paraId="7BB1D35E" w14:textId="77777777" w:rsidR="00E434FB" w:rsidRDefault="00E434FB" w:rsidP="00E434FB">
      <w:pPr>
        <w:ind w:left="1440"/>
      </w:pPr>
      <w:r w:rsidRPr="00E434FB">
        <w:t xml:space="preserve">controller T1 0/0/0  </w:t>
      </w:r>
    </w:p>
    <w:p w14:paraId="7006A7D8" w14:textId="77777777" w:rsidR="00E434FB" w:rsidRDefault="00E434FB" w:rsidP="00E434FB">
      <w:pPr>
        <w:ind w:left="1440"/>
      </w:pPr>
      <w:proofErr w:type="spellStart"/>
      <w:r w:rsidRPr="00E434FB">
        <w:t>cablelength</w:t>
      </w:r>
      <w:proofErr w:type="spellEnd"/>
      <w:r w:rsidRPr="00E434FB">
        <w:t xml:space="preserve"> short </w:t>
      </w:r>
      <w:proofErr w:type="gramStart"/>
      <w:r w:rsidRPr="00E434FB">
        <w:t xml:space="preserve">133  </w:t>
      </w:r>
      <w:r>
        <w:tab/>
      </w:r>
      <w:proofErr w:type="gramEnd"/>
      <w:r>
        <w:tab/>
        <w:t xml:space="preserve">  ! Use short command if router is next to PBX.</w:t>
      </w:r>
    </w:p>
    <w:p w14:paraId="4A61FC7C" w14:textId="77777777" w:rsidR="00E434FB" w:rsidRDefault="00E434FB" w:rsidP="00E434FB">
      <w:pPr>
        <w:ind w:left="1440"/>
      </w:pPr>
      <w:proofErr w:type="spellStart"/>
      <w:r w:rsidRPr="00E434FB">
        <w:t>pri</w:t>
      </w:r>
      <w:proofErr w:type="spellEnd"/>
      <w:r w:rsidRPr="00E434FB">
        <w:t xml:space="preserve">-group timeslots 1-24  </w:t>
      </w:r>
    </w:p>
    <w:p w14:paraId="2C1FF3FE" w14:textId="77777777" w:rsidR="00E434FB" w:rsidRDefault="00E434FB" w:rsidP="00E434FB">
      <w:pPr>
        <w:ind w:left="1440"/>
      </w:pPr>
      <w:r w:rsidRPr="00E434FB">
        <w:t xml:space="preserve">description TONORTEL </w:t>
      </w:r>
    </w:p>
    <w:p w14:paraId="60E03408" w14:textId="77777777" w:rsidR="00E434FB" w:rsidRDefault="00E434FB" w:rsidP="00E434FB">
      <w:pPr>
        <w:ind w:left="1440"/>
      </w:pPr>
      <w:r w:rsidRPr="00E434FB">
        <w:t>!</w:t>
      </w:r>
    </w:p>
    <w:p w14:paraId="1439122B" w14:textId="77777777" w:rsidR="00E434FB" w:rsidRDefault="00E434FB" w:rsidP="00E434FB">
      <w:pPr>
        <w:ind w:left="1440"/>
      </w:pPr>
      <w:r w:rsidRPr="00E434FB">
        <w:t xml:space="preserve">! </w:t>
      </w:r>
    </w:p>
    <w:p w14:paraId="6C7AA760" w14:textId="77777777" w:rsidR="00E434FB" w:rsidRDefault="00E434FB" w:rsidP="00E434FB">
      <w:pPr>
        <w:ind w:left="1440"/>
      </w:pPr>
      <w:r w:rsidRPr="00E434FB">
        <w:t xml:space="preserve">interface Serial0/0/0:23  </w:t>
      </w:r>
    </w:p>
    <w:p w14:paraId="38741113" w14:textId="77777777" w:rsidR="00E434FB" w:rsidRDefault="00E434FB" w:rsidP="00E434FB">
      <w:pPr>
        <w:ind w:left="1440"/>
      </w:pPr>
      <w:r w:rsidRPr="00E434FB">
        <w:t xml:space="preserve">description TONORTEL  </w:t>
      </w:r>
    </w:p>
    <w:p w14:paraId="57BFE1D7" w14:textId="77777777" w:rsidR="00E434FB" w:rsidRDefault="00E434FB" w:rsidP="00E434FB">
      <w:pPr>
        <w:ind w:left="1440"/>
      </w:pPr>
      <w:r w:rsidRPr="00E434FB">
        <w:lastRenderedPageBreak/>
        <w:t xml:space="preserve">no ip address  </w:t>
      </w:r>
    </w:p>
    <w:p w14:paraId="7747CA12" w14:textId="77777777" w:rsidR="00E434FB" w:rsidRDefault="00E434FB" w:rsidP="00E434FB">
      <w:pPr>
        <w:ind w:left="1440"/>
      </w:pPr>
      <w:r w:rsidRPr="00E434FB">
        <w:t xml:space="preserve">encapsulation </w:t>
      </w:r>
      <w:proofErr w:type="spellStart"/>
      <w:r w:rsidRPr="00E434FB">
        <w:t>hdlc</w:t>
      </w:r>
      <w:proofErr w:type="spellEnd"/>
      <w:r w:rsidRPr="00E434FB">
        <w:t xml:space="preserve">  </w:t>
      </w:r>
    </w:p>
    <w:p w14:paraId="182013FF" w14:textId="77777777" w:rsidR="00E434FB" w:rsidRDefault="00E434FB" w:rsidP="00E434FB">
      <w:pPr>
        <w:ind w:left="1440"/>
      </w:pPr>
      <w:proofErr w:type="spellStart"/>
      <w:r w:rsidRPr="00E434FB">
        <w:t>isdn</w:t>
      </w:r>
      <w:proofErr w:type="spellEnd"/>
      <w:r w:rsidRPr="00E434FB">
        <w:t xml:space="preserve"> switch-type primary-dms</w:t>
      </w:r>
      <w:proofErr w:type="gramStart"/>
      <w:r w:rsidRPr="00E434FB">
        <w:t xml:space="preserve">100  </w:t>
      </w:r>
      <w:r>
        <w:t>!</w:t>
      </w:r>
      <w:proofErr w:type="gramEnd"/>
      <w:r>
        <w:t xml:space="preserve"> Emulate Nortel DMS100</w:t>
      </w:r>
      <w:r w:rsidR="004347A1">
        <w:t xml:space="preserve"> (Q.SIG/NI/NI</w:t>
      </w:r>
      <w:proofErr w:type="gramStart"/>
      <w:r w:rsidR="004347A1">
        <w:t>2..</w:t>
      </w:r>
      <w:proofErr w:type="gramEnd"/>
      <w:r w:rsidR="004347A1">
        <w:t>many options)</w:t>
      </w:r>
    </w:p>
    <w:p w14:paraId="21ABD011" w14:textId="77777777" w:rsidR="00E434FB" w:rsidRDefault="00E434FB" w:rsidP="00E434FB">
      <w:pPr>
        <w:ind w:left="1440"/>
      </w:pPr>
      <w:proofErr w:type="spellStart"/>
      <w:r w:rsidRPr="00E434FB">
        <w:t>isdn</w:t>
      </w:r>
      <w:proofErr w:type="spellEnd"/>
      <w:r w:rsidRPr="00E434FB">
        <w:t xml:space="preserve"> protocol-emulate </w:t>
      </w:r>
      <w:proofErr w:type="gramStart"/>
      <w:r w:rsidRPr="00E434FB">
        <w:t xml:space="preserve">network  </w:t>
      </w:r>
      <w:r>
        <w:tab/>
      </w:r>
      <w:proofErr w:type="gramEnd"/>
      <w:r>
        <w:t xml:space="preserve">   ! Cisco D-Channel is network side</w:t>
      </w:r>
    </w:p>
    <w:p w14:paraId="5759D904" w14:textId="77777777" w:rsidR="00E434FB" w:rsidRDefault="00E434FB" w:rsidP="00E434FB">
      <w:pPr>
        <w:ind w:left="1440"/>
      </w:pPr>
      <w:proofErr w:type="spellStart"/>
      <w:r w:rsidRPr="00E434FB">
        <w:t>isdn</w:t>
      </w:r>
      <w:proofErr w:type="spellEnd"/>
      <w:r w:rsidRPr="00E434FB">
        <w:t xml:space="preserve"> incoming-voice voice  </w:t>
      </w:r>
    </w:p>
    <w:p w14:paraId="2CE75B2D" w14:textId="77777777" w:rsidR="00E434FB" w:rsidRDefault="00E434FB" w:rsidP="00E434FB">
      <w:pPr>
        <w:ind w:left="1440"/>
      </w:pPr>
      <w:proofErr w:type="spellStart"/>
      <w:r w:rsidRPr="00E434FB">
        <w:t>isdn</w:t>
      </w:r>
      <w:proofErr w:type="spellEnd"/>
      <w:r w:rsidRPr="00E434FB">
        <w:t xml:space="preserve"> channel-id invert extend-bit  </w:t>
      </w:r>
    </w:p>
    <w:p w14:paraId="42A19654" w14:textId="77777777" w:rsidR="00E434FB" w:rsidRDefault="00E434FB" w:rsidP="00E434FB">
      <w:pPr>
        <w:ind w:left="1440"/>
      </w:pPr>
      <w:r w:rsidRPr="00E434FB">
        <w:t xml:space="preserve">no </w:t>
      </w:r>
      <w:proofErr w:type="spellStart"/>
      <w:r w:rsidRPr="00E434FB">
        <w:t>cdp</w:t>
      </w:r>
      <w:proofErr w:type="spellEnd"/>
      <w:r w:rsidRPr="00E434FB">
        <w:t xml:space="preserve"> enable </w:t>
      </w:r>
    </w:p>
    <w:p w14:paraId="4C10EB35" w14:textId="77777777" w:rsidR="00E434FB" w:rsidRDefault="00E434FB" w:rsidP="00E434FB">
      <w:pPr>
        <w:ind w:left="1440"/>
      </w:pPr>
      <w:r w:rsidRPr="00E434FB">
        <w:t>!</w:t>
      </w:r>
    </w:p>
    <w:p w14:paraId="401C302A" w14:textId="77777777" w:rsidR="00E434FB" w:rsidRDefault="00E434FB" w:rsidP="00E434FB">
      <w:pPr>
        <w:ind w:right="1728" w:firstLine="1440"/>
      </w:pPr>
      <w:r>
        <w:t>!</w:t>
      </w:r>
      <w:r w:rsidRPr="00E434FB">
        <w:t xml:space="preserve"> </w:t>
      </w:r>
    </w:p>
    <w:p w14:paraId="147081EB" w14:textId="77777777" w:rsidR="00E434FB" w:rsidRDefault="00E434FB" w:rsidP="00B50B10">
      <w:pPr>
        <w:ind w:left="720" w:right="1728" w:firstLine="720"/>
      </w:pPr>
      <w:r w:rsidRPr="00E434FB">
        <w:t xml:space="preserve">dial-peer voice 4000 </w:t>
      </w:r>
      <w:proofErr w:type="gramStart"/>
      <w:r w:rsidRPr="00E434FB">
        <w:t>pots  service</w:t>
      </w:r>
      <w:proofErr w:type="gramEnd"/>
      <w:r w:rsidRPr="00E434FB">
        <w:t xml:space="preserve"> cubm  </w:t>
      </w:r>
    </w:p>
    <w:p w14:paraId="3B34D2DD" w14:textId="77777777" w:rsidR="00E434FB" w:rsidRDefault="00E434FB" w:rsidP="00B50B10">
      <w:pPr>
        <w:ind w:left="720" w:right="1728" w:firstLine="720"/>
      </w:pPr>
      <w:r w:rsidRPr="00E434FB">
        <w:t xml:space="preserve">incoming </w:t>
      </w:r>
      <w:proofErr w:type="gramStart"/>
      <w:r w:rsidRPr="00E434FB">
        <w:t>called-number</w:t>
      </w:r>
      <w:proofErr w:type="gramEnd"/>
      <w:r w:rsidRPr="00E434FB">
        <w:t xml:space="preserve"> 23.  </w:t>
      </w:r>
      <w:r w:rsidR="00FB553E">
        <w:tab/>
        <w:t>! Run CUBM if call to 23. comes in on PRI</w:t>
      </w:r>
    </w:p>
    <w:p w14:paraId="748A2E7D" w14:textId="77777777" w:rsidR="00E434FB" w:rsidRDefault="00E434FB" w:rsidP="00B50B10">
      <w:pPr>
        <w:ind w:left="720" w:right="1728" w:firstLine="720"/>
      </w:pPr>
      <w:r w:rsidRPr="00E434FB">
        <w:t xml:space="preserve">direct-inward-dial  </w:t>
      </w:r>
    </w:p>
    <w:p w14:paraId="7426792D" w14:textId="77777777" w:rsidR="00E434FB" w:rsidRDefault="00E434FB" w:rsidP="00B50B10">
      <w:pPr>
        <w:ind w:left="720" w:right="1728" w:firstLine="720"/>
      </w:pPr>
      <w:r w:rsidRPr="00E434FB">
        <w:t xml:space="preserve">port 0/0/0:23 </w:t>
      </w:r>
    </w:p>
    <w:p w14:paraId="0303B8A6" w14:textId="77777777" w:rsidR="00E434FB" w:rsidRDefault="00E434FB" w:rsidP="00B50B10">
      <w:pPr>
        <w:ind w:left="720" w:right="1728" w:firstLine="720"/>
      </w:pPr>
      <w:r w:rsidRPr="00E434FB">
        <w:t>!</w:t>
      </w:r>
    </w:p>
    <w:p w14:paraId="40CF712D" w14:textId="77777777" w:rsidR="00046EC8" w:rsidRDefault="00046EC8" w:rsidP="00E434FB">
      <w:pPr>
        <w:ind w:left="1440"/>
      </w:pPr>
    </w:p>
    <w:p w14:paraId="7135A004" w14:textId="77777777" w:rsidR="00046EC8" w:rsidRDefault="00046EC8" w:rsidP="000E0D7A">
      <w:pPr>
        <w:pStyle w:val="Heading3"/>
        <w:numPr>
          <w:ilvl w:val="0"/>
          <w:numId w:val="0"/>
        </w:numPr>
        <w:ind w:left="1440"/>
      </w:pPr>
      <w:r>
        <w:t xml:space="preserve"> </w:t>
      </w:r>
      <w:bookmarkStart w:id="12" w:name="_Toc135985233"/>
      <w:r>
        <w:t xml:space="preserve">PRI </w:t>
      </w:r>
      <w:r w:rsidR="004A2576">
        <w:t xml:space="preserve">E1 (Could be T1 as well) </w:t>
      </w:r>
      <w:r>
        <w:t>Trunk from Avaya</w:t>
      </w:r>
      <w:bookmarkEnd w:id="12"/>
    </w:p>
    <w:p w14:paraId="3148B409"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Pr>
          <w:rFonts w:ascii="Times New Roman" w:hAnsi="Times New Roman"/>
          <w:color w:val="000000"/>
          <w:sz w:val="18"/>
          <w:szCs w:val="18"/>
        </w:rPr>
        <w:tab/>
        <w:t xml:space="preserve"> </w:t>
      </w:r>
    </w:p>
    <w:p w14:paraId="4D2F9D67"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controller E1 1/0</w:t>
      </w:r>
      <w:r>
        <w:rPr>
          <w:rFonts w:ascii="Times New Roman" w:hAnsi="Times New Roman"/>
          <w:color w:val="000000"/>
          <w:sz w:val="18"/>
          <w:szCs w:val="18"/>
        </w:rPr>
        <w:tab/>
        <w:t>! This example is PRI E1 instead of T1</w:t>
      </w:r>
    </w:p>
    <w:p w14:paraId="36B653FB"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framing NO-CRC4 </w:t>
      </w:r>
    </w:p>
    <w:p w14:paraId="0BC09CA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r>
        <w:rPr>
          <w:rFonts w:ascii="Times New Roman" w:hAnsi="Times New Roman"/>
          <w:color w:val="000000"/>
          <w:sz w:val="18"/>
          <w:szCs w:val="18"/>
        </w:rPr>
        <w:t>pri</w:t>
      </w:r>
      <w:proofErr w:type="spellEnd"/>
      <w:r>
        <w:rPr>
          <w:rFonts w:ascii="Times New Roman" w:hAnsi="Times New Roman"/>
          <w:color w:val="000000"/>
          <w:sz w:val="18"/>
          <w:szCs w:val="18"/>
        </w:rPr>
        <w:t xml:space="preserve">-group timeslots 1-31 </w:t>
      </w:r>
    </w:p>
    <w:p w14:paraId="7747602D" w14:textId="77777777" w:rsid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description ECN-4</w:t>
      </w:r>
    </w:p>
    <w:p w14:paraId="08419B8E" w14:textId="77777777" w:rsidR="00046EC8" w:rsidRPr="004A2576" w:rsidRDefault="004A2576" w:rsidP="004A25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w:t>
      </w:r>
      <w:r w:rsidR="00046EC8" w:rsidRPr="00E434FB">
        <w:t xml:space="preserve"> </w:t>
      </w:r>
    </w:p>
    <w:p w14:paraId="57F95E2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interface Serial1/0:15</w:t>
      </w:r>
    </w:p>
    <w:p w14:paraId="149D76D4"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description D-channel for ECN-4 </w:t>
      </w:r>
    </w:p>
    <w:p w14:paraId="77E45E2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ip address </w:t>
      </w:r>
    </w:p>
    <w:p w14:paraId="0EFC2442"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no logging </w:t>
      </w:r>
    </w:p>
    <w:p w14:paraId="7A07ACA6"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t xml:space="preserve">event link-status </w:t>
      </w:r>
    </w:p>
    <w:p w14:paraId="137750BF"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switch-type primary-net5 </w:t>
      </w:r>
    </w:p>
    <w:p w14:paraId="63616D5A" w14:textId="77777777" w:rsidR="00E04610" w:rsidRDefault="00E04610" w:rsidP="00E0461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olor w:val="000000"/>
          <w:sz w:val="18"/>
          <w:szCs w:val="18"/>
        </w:rPr>
      </w:pPr>
      <w:r>
        <w:rPr>
          <w:rFonts w:ascii="Times New Roman" w:hAnsi="Times New Roman"/>
          <w:color w:val="000000"/>
          <w:sz w:val="18"/>
          <w:szCs w:val="18"/>
        </w:rPr>
        <w:tab/>
      </w:r>
      <w:r>
        <w:rPr>
          <w:rFonts w:ascii="Times New Roman" w:hAnsi="Times New Roman"/>
          <w:color w:val="000000"/>
          <w:sz w:val="18"/>
          <w:szCs w:val="18"/>
        </w:rPr>
        <w:tab/>
      </w:r>
      <w:r>
        <w:rPr>
          <w:rFonts w:ascii="Times New Roman" w:hAnsi="Times New Roman"/>
          <w:color w:val="000000"/>
          <w:sz w:val="18"/>
          <w:szCs w:val="18"/>
        </w:rPr>
        <w:tab/>
      </w: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overlap-receiving</w:t>
      </w:r>
    </w:p>
    <w:p w14:paraId="2BACF7DA"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incoming-voice voice </w:t>
      </w:r>
    </w:p>
    <w:p w14:paraId="25AD3E17"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send-alerting </w:t>
      </w:r>
    </w:p>
    <w:p w14:paraId="0233AE4F"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w:t>
      </w:r>
      <w:proofErr w:type="spellStart"/>
      <w:r>
        <w:rPr>
          <w:rFonts w:ascii="Times New Roman" w:hAnsi="Times New Roman"/>
          <w:color w:val="000000"/>
          <w:sz w:val="18"/>
          <w:szCs w:val="18"/>
        </w:rPr>
        <w:t>bchan</w:t>
      </w:r>
      <w:proofErr w:type="spellEnd"/>
      <w:r>
        <w:rPr>
          <w:rFonts w:ascii="Times New Roman" w:hAnsi="Times New Roman"/>
          <w:color w:val="000000"/>
          <w:sz w:val="18"/>
          <w:szCs w:val="18"/>
        </w:rPr>
        <w:t xml:space="preserve">-number-order ascending </w:t>
      </w:r>
    </w:p>
    <w:p w14:paraId="13B2B7C9"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sending-complete </w:t>
      </w:r>
    </w:p>
    <w:p w14:paraId="4A415E82" w14:textId="77777777" w:rsidR="00E04610" w:rsidRDefault="00E04610" w:rsidP="00E04610">
      <w:pPr>
        <w:ind w:left="1440"/>
        <w:rPr>
          <w:rFonts w:ascii="Times New Roman" w:hAnsi="Times New Roman"/>
          <w:color w:val="000000"/>
          <w:sz w:val="18"/>
          <w:szCs w:val="18"/>
        </w:rPr>
      </w:pPr>
      <w:proofErr w:type="spellStart"/>
      <w:r>
        <w:rPr>
          <w:rFonts w:ascii="Times New Roman" w:hAnsi="Times New Roman"/>
          <w:color w:val="000000"/>
          <w:sz w:val="18"/>
          <w:szCs w:val="18"/>
        </w:rPr>
        <w:t>isdn</w:t>
      </w:r>
      <w:proofErr w:type="spellEnd"/>
      <w:r>
        <w:rPr>
          <w:rFonts w:ascii="Times New Roman" w:hAnsi="Times New Roman"/>
          <w:color w:val="000000"/>
          <w:sz w:val="18"/>
          <w:szCs w:val="18"/>
        </w:rPr>
        <w:t xml:space="preserve"> outgoing display-</w:t>
      </w:r>
      <w:proofErr w:type="spellStart"/>
      <w:r>
        <w:rPr>
          <w:rFonts w:ascii="Times New Roman" w:hAnsi="Times New Roman"/>
          <w:color w:val="000000"/>
          <w:sz w:val="18"/>
          <w:szCs w:val="18"/>
        </w:rPr>
        <w:t>ie</w:t>
      </w:r>
      <w:proofErr w:type="spellEnd"/>
      <w:r>
        <w:rPr>
          <w:rFonts w:ascii="Times New Roman" w:hAnsi="Times New Roman"/>
          <w:color w:val="000000"/>
          <w:sz w:val="18"/>
          <w:szCs w:val="18"/>
        </w:rPr>
        <w:t xml:space="preserve"> </w:t>
      </w:r>
    </w:p>
    <w:p w14:paraId="48D36C74" w14:textId="77777777" w:rsidR="00E04610" w:rsidRDefault="00E04610" w:rsidP="00E04610">
      <w:pPr>
        <w:ind w:left="1440"/>
        <w:rPr>
          <w:rFonts w:ascii="Times New Roman" w:hAnsi="Times New Roman"/>
          <w:color w:val="000000"/>
          <w:sz w:val="18"/>
          <w:szCs w:val="18"/>
        </w:rPr>
      </w:pPr>
      <w:r>
        <w:rPr>
          <w:rFonts w:ascii="Times New Roman" w:hAnsi="Times New Roman"/>
          <w:color w:val="000000"/>
          <w:sz w:val="18"/>
          <w:szCs w:val="18"/>
        </w:rPr>
        <w:t xml:space="preserve">no </w:t>
      </w:r>
      <w:proofErr w:type="spellStart"/>
      <w:r>
        <w:rPr>
          <w:rFonts w:ascii="Times New Roman" w:hAnsi="Times New Roman"/>
          <w:color w:val="000000"/>
          <w:sz w:val="18"/>
          <w:szCs w:val="18"/>
        </w:rPr>
        <w:t>cdp</w:t>
      </w:r>
      <w:proofErr w:type="spellEnd"/>
      <w:r>
        <w:rPr>
          <w:rFonts w:ascii="Times New Roman" w:hAnsi="Times New Roman"/>
          <w:color w:val="000000"/>
          <w:sz w:val="18"/>
          <w:szCs w:val="18"/>
        </w:rPr>
        <w:t xml:space="preserve"> enable</w:t>
      </w:r>
    </w:p>
    <w:p w14:paraId="71F48610" w14:textId="77777777" w:rsidR="00046EC8" w:rsidRDefault="00046EC8" w:rsidP="00E04610">
      <w:pPr>
        <w:ind w:left="1440"/>
      </w:pPr>
      <w:r w:rsidRPr="00E434FB">
        <w:t>!</w:t>
      </w:r>
    </w:p>
    <w:p w14:paraId="4CC8118B" w14:textId="77777777" w:rsidR="00046EC8" w:rsidRDefault="00046EC8" w:rsidP="00046EC8">
      <w:pPr>
        <w:ind w:right="1728" w:firstLine="1440"/>
      </w:pPr>
      <w:r>
        <w:t>!</w:t>
      </w:r>
      <w:r w:rsidRPr="00E434FB">
        <w:t xml:space="preserve"> </w:t>
      </w:r>
    </w:p>
    <w:p w14:paraId="3255D38B" w14:textId="77777777" w:rsidR="00046EC8" w:rsidRDefault="00046EC8" w:rsidP="00046EC8">
      <w:pPr>
        <w:ind w:left="720" w:right="1728" w:firstLine="720"/>
      </w:pPr>
      <w:r w:rsidRPr="00E434FB">
        <w:t xml:space="preserve">dial-peer voice 4000 </w:t>
      </w:r>
      <w:proofErr w:type="gramStart"/>
      <w:r w:rsidRPr="00E434FB">
        <w:t>pots  service</w:t>
      </w:r>
      <w:proofErr w:type="gramEnd"/>
      <w:r w:rsidRPr="00E434FB">
        <w:t xml:space="preserve"> cubm  </w:t>
      </w:r>
    </w:p>
    <w:p w14:paraId="21A1515E" w14:textId="77777777" w:rsidR="00046EC8" w:rsidRDefault="00046EC8" w:rsidP="00046EC8">
      <w:pPr>
        <w:ind w:left="720" w:right="1728" w:firstLine="720"/>
      </w:pPr>
      <w:r w:rsidRPr="00E434FB">
        <w:t xml:space="preserve">incoming </w:t>
      </w:r>
      <w:proofErr w:type="gramStart"/>
      <w:r w:rsidRPr="00E434FB">
        <w:t>called-number</w:t>
      </w:r>
      <w:proofErr w:type="gramEnd"/>
      <w:r w:rsidRPr="00E434FB">
        <w:t xml:space="preserve"> 23.  </w:t>
      </w:r>
      <w:r>
        <w:tab/>
        <w:t xml:space="preserve">! Run CUBM if call to </w:t>
      </w:r>
      <w:r w:rsidR="004A2576">
        <w:t xml:space="preserve">number </w:t>
      </w:r>
      <w:r>
        <w:t>23. comes in on PRI</w:t>
      </w:r>
    </w:p>
    <w:p w14:paraId="44BB3CC5" w14:textId="77777777" w:rsidR="00046EC8" w:rsidRDefault="00046EC8" w:rsidP="00046EC8">
      <w:pPr>
        <w:ind w:left="720" w:right="1728" w:firstLine="720"/>
      </w:pPr>
      <w:r w:rsidRPr="00E434FB">
        <w:t xml:space="preserve">direct-inward-dial  </w:t>
      </w:r>
    </w:p>
    <w:p w14:paraId="5E171F31" w14:textId="77777777" w:rsidR="00046EC8" w:rsidRDefault="004A2576" w:rsidP="00046EC8">
      <w:pPr>
        <w:ind w:left="720" w:right="1728" w:firstLine="720"/>
      </w:pPr>
      <w:r>
        <w:t>port 1/0:15</w:t>
      </w:r>
      <w:r w:rsidR="00046EC8" w:rsidRPr="00E434FB">
        <w:t xml:space="preserve"> </w:t>
      </w:r>
    </w:p>
    <w:p w14:paraId="38147B89" w14:textId="77777777" w:rsidR="00046EC8" w:rsidRDefault="00046EC8" w:rsidP="00046EC8">
      <w:pPr>
        <w:ind w:left="720" w:right="1728" w:firstLine="720"/>
      </w:pPr>
      <w:r w:rsidRPr="00E434FB">
        <w:t>!</w:t>
      </w:r>
    </w:p>
    <w:p w14:paraId="04D3FD5B" w14:textId="77777777" w:rsidR="00046EC8" w:rsidRDefault="00046EC8" w:rsidP="00046EC8"/>
    <w:p w14:paraId="53AB4394" w14:textId="77777777" w:rsidR="0051061E" w:rsidRPr="00046EC8" w:rsidRDefault="0051061E" w:rsidP="00046EC8"/>
    <w:p w14:paraId="6C4C7575" w14:textId="77777777" w:rsidR="0051061E" w:rsidRDefault="00E434FB" w:rsidP="000E0D7A">
      <w:pPr>
        <w:pStyle w:val="Heading2"/>
      </w:pPr>
      <w:bookmarkStart w:id="13" w:name="_Toc135985234"/>
      <w:r>
        <w:t>Enable the Embedded Event Manager service</w:t>
      </w:r>
      <w:bookmarkEnd w:id="13"/>
    </w:p>
    <w:p w14:paraId="3E2C6C4D" w14:textId="77777777" w:rsidR="00015FC8" w:rsidRPr="00E434FB" w:rsidRDefault="00015FC8" w:rsidP="00C62BE5">
      <w:pPr>
        <w:autoSpaceDE w:val="0"/>
        <w:autoSpaceDN w:val="0"/>
        <w:adjustRightInd w:val="0"/>
        <w:ind w:left="720"/>
        <w:rPr>
          <w:rFonts w:ascii="Courier New" w:hAnsi="Courier New" w:cs="Courier New"/>
          <w:szCs w:val="20"/>
        </w:rPr>
      </w:pPr>
      <w:r w:rsidRPr="00E434FB">
        <w:rPr>
          <w:rFonts w:ascii="Courier New" w:hAnsi="Courier New" w:cs="Courier New"/>
          <w:szCs w:val="20"/>
        </w:rPr>
        <w:t>event manager directory user policy "flash:/"</w:t>
      </w:r>
    </w:p>
    <w:p w14:paraId="49439A57" w14:textId="77777777" w:rsidR="0051061E" w:rsidRPr="00E434FB" w:rsidRDefault="00015FC8" w:rsidP="00C62BE5">
      <w:pPr>
        <w:ind w:left="720" w:right="1728"/>
      </w:pPr>
      <w:r w:rsidRPr="00E434FB">
        <w:rPr>
          <w:rFonts w:ascii="Courier New" w:hAnsi="Courier New" w:cs="Courier New"/>
          <w:szCs w:val="20"/>
        </w:rPr>
        <w:lastRenderedPageBreak/>
        <w:t>event manager policy cubm-</w:t>
      </w:r>
      <w:proofErr w:type="spellStart"/>
      <w:r w:rsidRPr="00E434FB">
        <w:rPr>
          <w:rFonts w:ascii="Courier New" w:hAnsi="Courier New" w:cs="Courier New"/>
          <w:szCs w:val="20"/>
        </w:rPr>
        <w:t>eem.tcl</w:t>
      </w:r>
      <w:proofErr w:type="spellEnd"/>
    </w:p>
    <w:p w14:paraId="4184E9AD" w14:textId="77777777" w:rsidR="00005069" w:rsidRDefault="00005069" w:rsidP="000E0D7A">
      <w:pPr>
        <w:pStyle w:val="Heading1"/>
      </w:pPr>
      <w:bookmarkStart w:id="14" w:name="_Toc135985235"/>
      <w:r>
        <w:t>Installation</w:t>
      </w:r>
      <w:bookmarkEnd w:id="14"/>
    </w:p>
    <w:p w14:paraId="2305652C" w14:textId="77777777" w:rsidR="00ED4335" w:rsidRDefault="00ED4335" w:rsidP="00F57E57">
      <w:pPr>
        <w:pStyle w:val="Heading2"/>
      </w:pPr>
      <w:bookmarkStart w:id="15" w:name="_Toc135985236"/>
      <w:r>
        <w:t>Load cubm files onto router flash</w:t>
      </w:r>
      <w:bookmarkEnd w:id="15"/>
    </w:p>
    <w:p w14:paraId="2106FBDD" w14:textId="77777777" w:rsidR="00BD731A" w:rsidRDefault="00BD731A" w:rsidP="00BD731A">
      <w:pPr>
        <w:pStyle w:val="ListParagraph"/>
        <w:numPr>
          <w:ilvl w:val="0"/>
          <w:numId w:val="31"/>
        </w:numPr>
      </w:pPr>
      <w:r>
        <w:t xml:space="preserve">Set up a </w:t>
      </w:r>
      <w:proofErr w:type="spellStart"/>
      <w:r>
        <w:t>tFTP</w:t>
      </w:r>
      <w:proofErr w:type="spellEnd"/>
      <w:r>
        <w:t xml:space="preserve"> server on your laptop</w:t>
      </w:r>
    </w:p>
    <w:p w14:paraId="23F90D93" w14:textId="77777777" w:rsidR="00E913A7" w:rsidRDefault="00E913A7" w:rsidP="00BD731A">
      <w:pPr>
        <w:pStyle w:val="ListParagraph"/>
        <w:numPr>
          <w:ilvl w:val="0"/>
          <w:numId w:val="31"/>
        </w:numPr>
      </w:pPr>
      <w:r>
        <w:t>From the router’s privileged prompt, load all the cubm files including *.</w:t>
      </w:r>
      <w:proofErr w:type="spellStart"/>
      <w:r>
        <w:t>tcl</w:t>
      </w:r>
      <w:proofErr w:type="spellEnd"/>
      <w:r>
        <w:t>, *.au.:</w:t>
      </w:r>
    </w:p>
    <w:p w14:paraId="248A9466" w14:textId="77777777" w:rsidR="00E913A7" w:rsidRDefault="00E913A7" w:rsidP="00E913A7">
      <w:pPr>
        <w:pStyle w:val="ListParagraph"/>
        <w:numPr>
          <w:ilvl w:val="1"/>
          <w:numId w:val="31"/>
        </w:numPr>
      </w:pPr>
      <w:r>
        <w:t xml:space="preserve">Copy </w:t>
      </w:r>
      <w:proofErr w:type="spellStart"/>
      <w:r>
        <w:t>tftp</w:t>
      </w:r>
      <w:proofErr w:type="spellEnd"/>
      <w:r>
        <w:t>: flash:</w:t>
      </w:r>
    </w:p>
    <w:p w14:paraId="736BD848" w14:textId="77777777" w:rsidR="00ED4335" w:rsidRDefault="00ED4335" w:rsidP="00F57E57">
      <w:pPr>
        <w:pStyle w:val="Heading2"/>
      </w:pPr>
      <w:bookmarkStart w:id="16" w:name="_Toc135985237"/>
      <w:r>
        <w:t>Alter router config file with local facility parameters</w:t>
      </w:r>
      <w:bookmarkEnd w:id="16"/>
    </w:p>
    <w:p w14:paraId="0B552A16" w14:textId="77777777" w:rsidR="00E913A7" w:rsidRDefault="00E913A7" w:rsidP="00E913A7">
      <w:pPr>
        <w:pStyle w:val="ListParagraph"/>
        <w:numPr>
          <w:ilvl w:val="0"/>
          <w:numId w:val="32"/>
        </w:numPr>
      </w:pPr>
      <w:r>
        <w:t xml:space="preserve">See the </w:t>
      </w:r>
      <w:hyperlink w:anchor="config_file_changes" w:history="1">
        <w:r w:rsidRPr="00E913A7">
          <w:rPr>
            <w:rStyle w:val="Hyperlink"/>
          </w:rPr>
          <w:t>router config changes</w:t>
        </w:r>
      </w:hyperlink>
      <w:r>
        <w:t xml:space="preserve"> section of this document and make the necessary additions.</w:t>
      </w:r>
    </w:p>
    <w:p w14:paraId="5D3C3F12" w14:textId="77777777" w:rsidR="00ED4335" w:rsidRDefault="00ED4335" w:rsidP="00F57E57">
      <w:pPr>
        <w:pStyle w:val="Heading2"/>
      </w:pPr>
      <w:bookmarkStart w:id="17" w:name="_Toc135985238"/>
      <w:r>
        <w:t xml:space="preserve">Reload </w:t>
      </w:r>
      <w:r w:rsidR="00E913A7">
        <w:t xml:space="preserve">the </w:t>
      </w:r>
      <w:r>
        <w:t>router or load cubm application</w:t>
      </w:r>
      <w:bookmarkEnd w:id="17"/>
    </w:p>
    <w:p w14:paraId="6B4C6E67" w14:textId="77777777" w:rsidR="00E913A7" w:rsidRDefault="00E913A7" w:rsidP="002778A3">
      <w:pPr>
        <w:pStyle w:val="ListParagraph"/>
        <w:numPr>
          <w:ilvl w:val="0"/>
          <w:numId w:val="32"/>
        </w:numPr>
      </w:pPr>
      <w:r>
        <w:t xml:space="preserve">“call application voice load </w:t>
      </w:r>
      <w:proofErr w:type="gramStart"/>
      <w:r>
        <w:t xml:space="preserve">cubm” </w:t>
      </w:r>
      <w:r w:rsidR="002778A3">
        <w:t xml:space="preserve">  </w:t>
      </w:r>
      <w:proofErr w:type="gramEnd"/>
      <w:r>
        <w:t xml:space="preserve">from the </w:t>
      </w:r>
      <w:proofErr w:type="spellStart"/>
      <w:r>
        <w:t>router’d</w:t>
      </w:r>
      <w:proofErr w:type="spellEnd"/>
      <w:r>
        <w:t xml:space="preserve"> privileged command prompt will reload the cubm.tcl file from the flash into memory.  Resetting the router will do the same </w:t>
      </w:r>
      <w:proofErr w:type="gramStart"/>
      <w:r>
        <w:t>thing, but</w:t>
      </w:r>
      <w:proofErr w:type="gramEnd"/>
      <w:r>
        <w:t xml:space="preserve"> will take longer.  Watch for errors on the router console as the cubm program loads.  There shouldn’t be any.</w:t>
      </w:r>
    </w:p>
    <w:p w14:paraId="6E344F97" w14:textId="77777777" w:rsidR="00E913A7" w:rsidRDefault="00E913A7" w:rsidP="00E913A7">
      <w:r>
        <w:t xml:space="preserve"> </w:t>
      </w:r>
    </w:p>
    <w:p w14:paraId="67DE3C87" w14:textId="77777777" w:rsidR="00BD731A" w:rsidRDefault="00BD731A">
      <w:pPr>
        <w:rPr>
          <w:rFonts w:eastAsia="Times"/>
          <w:b/>
          <w:color w:val="000000"/>
          <w:sz w:val="28"/>
          <w:szCs w:val="20"/>
          <w:lang w:val="en-GB"/>
        </w:rPr>
      </w:pPr>
      <w:r>
        <w:br w:type="page"/>
      </w:r>
    </w:p>
    <w:p w14:paraId="53C4FDCE" w14:textId="77777777" w:rsidR="00851E1D" w:rsidRDefault="00192E3A" w:rsidP="000E0D7A">
      <w:pPr>
        <w:pStyle w:val="Heading1"/>
      </w:pPr>
      <w:bookmarkStart w:id="18" w:name="_Toc135985239"/>
      <w:r>
        <w:lastRenderedPageBreak/>
        <w:t>Troubleshooting</w:t>
      </w:r>
      <w:bookmarkEnd w:id="18"/>
    </w:p>
    <w:p w14:paraId="47499DDA" w14:textId="77777777" w:rsidR="0032324C" w:rsidRDefault="0032324C" w:rsidP="0032324C">
      <w:pPr>
        <w:pStyle w:val="ListParagraph"/>
        <w:numPr>
          <w:ilvl w:val="0"/>
          <w:numId w:val="32"/>
        </w:numPr>
      </w:pPr>
      <w:proofErr w:type="gramStart"/>
      <w:r>
        <w:t>CUBM  does</w:t>
      </w:r>
      <w:proofErr w:type="gramEnd"/>
      <w:r>
        <w:t xml:space="preserve"> not answer when dialed:</w:t>
      </w:r>
    </w:p>
    <w:p w14:paraId="6E39A21D" w14:textId="77777777" w:rsidR="0032324C" w:rsidRDefault="0032324C" w:rsidP="0032324C">
      <w:pPr>
        <w:pStyle w:val="ListParagraph"/>
        <w:numPr>
          <w:ilvl w:val="1"/>
          <w:numId w:val="32"/>
        </w:numPr>
      </w:pPr>
      <w:r>
        <w:t>PBX isn’t routing the call correctly.</w:t>
      </w:r>
    </w:p>
    <w:p w14:paraId="340D1E48" w14:textId="77777777" w:rsidR="00BF13FC" w:rsidRDefault="00BF13FC" w:rsidP="00512912">
      <w:pPr>
        <w:pStyle w:val="ListParagraph"/>
        <w:numPr>
          <w:ilvl w:val="1"/>
          <w:numId w:val="32"/>
        </w:numPr>
      </w:pPr>
      <w:r>
        <w:t>Connection from PBX to PRI is broken.</w:t>
      </w:r>
    </w:p>
    <w:p w14:paraId="764F91C9" w14:textId="77777777" w:rsidR="0032324C" w:rsidRDefault="0032324C" w:rsidP="00BF13FC"/>
    <w:p w14:paraId="6598BFDB" w14:textId="77777777" w:rsidR="0032324C" w:rsidRDefault="0032324C" w:rsidP="0032324C">
      <w:pPr>
        <w:pStyle w:val="ListParagraph"/>
        <w:numPr>
          <w:ilvl w:val="0"/>
          <w:numId w:val="32"/>
        </w:numPr>
      </w:pPr>
      <w:r>
        <w:t>CUBM plays garbled sounding prompts:</w:t>
      </w:r>
    </w:p>
    <w:p w14:paraId="30052DDE" w14:textId="77777777" w:rsidR="0032324C" w:rsidRDefault="0032324C" w:rsidP="0032324C">
      <w:pPr>
        <w:pStyle w:val="ListParagraph"/>
        <w:numPr>
          <w:ilvl w:val="1"/>
          <w:numId w:val="32"/>
        </w:numPr>
      </w:pPr>
      <w:r>
        <w:t>Router is overloaded with other tasks</w:t>
      </w:r>
    </w:p>
    <w:p w14:paraId="51BD7A69" w14:textId="77777777" w:rsidR="00BF13FC" w:rsidRDefault="00BF13FC" w:rsidP="0032324C">
      <w:pPr>
        <w:pStyle w:val="ListParagraph"/>
        <w:numPr>
          <w:ilvl w:val="1"/>
          <w:numId w:val="32"/>
        </w:numPr>
      </w:pPr>
      <w:r>
        <w:t>Prompt file is incorrect format</w:t>
      </w:r>
    </w:p>
    <w:p w14:paraId="6D0DE309" w14:textId="77777777" w:rsidR="0032324C" w:rsidRDefault="0032324C" w:rsidP="00BF13FC"/>
    <w:p w14:paraId="48CBC8C1" w14:textId="77777777" w:rsidR="0032324C" w:rsidRDefault="0032324C" w:rsidP="0032324C">
      <w:pPr>
        <w:pStyle w:val="ListParagraph"/>
        <w:numPr>
          <w:ilvl w:val="0"/>
          <w:numId w:val="32"/>
        </w:numPr>
      </w:pPr>
      <w:r>
        <w:t>Meditech/Cloverleaf is not receiving any information from CUBM</w:t>
      </w:r>
    </w:p>
    <w:p w14:paraId="4CE170F3" w14:textId="77777777" w:rsidR="0032324C" w:rsidRDefault="0032324C" w:rsidP="0032324C">
      <w:pPr>
        <w:pStyle w:val="ListParagraph"/>
        <w:numPr>
          <w:ilvl w:val="1"/>
          <w:numId w:val="32"/>
        </w:numPr>
      </w:pPr>
      <w:r>
        <w:t>Check network connectivity</w:t>
      </w:r>
      <w:r w:rsidR="00BF13FC">
        <w:t xml:space="preserve"> from router to Cloverleaf</w:t>
      </w:r>
    </w:p>
    <w:p w14:paraId="7FB6F623" w14:textId="77777777" w:rsidR="0032324C" w:rsidRDefault="00BF13FC" w:rsidP="0032324C">
      <w:pPr>
        <w:pStyle w:val="ListParagraph"/>
        <w:numPr>
          <w:ilvl w:val="1"/>
          <w:numId w:val="32"/>
        </w:numPr>
      </w:pPr>
      <w:r>
        <w:t>Check Cloverleaf connection to Meditech</w:t>
      </w:r>
    </w:p>
    <w:p w14:paraId="290D9115" w14:textId="77777777" w:rsidR="00CF2D9E" w:rsidRDefault="00CF2D9E" w:rsidP="00BF13FC">
      <w:pPr>
        <w:pStyle w:val="ListParagraph"/>
        <w:ind w:left="1368"/>
      </w:pPr>
    </w:p>
    <w:p w14:paraId="0883898E" w14:textId="77777777" w:rsidR="00CF2D9E" w:rsidRDefault="00CF2D9E" w:rsidP="0032324C">
      <w:pPr>
        <w:pStyle w:val="ListParagraph"/>
        <w:numPr>
          <w:ilvl w:val="0"/>
          <w:numId w:val="32"/>
        </w:numPr>
      </w:pPr>
      <w:r>
        <w:t>Provide debug details for the next call into CUBM</w:t>
      </w:r>
    </w:p>
    <w:p w14:paraId="3940C588" w14:textId="77777777" w:rsidR="00BF13FC" w:rsidRDefault="00CF2D9E" w:rsidP="002778A3">
      <w:pPr>
        <w:pStyle w:val="ListParagraph"/>
        <w:numPr>
          <w:ilvl w:val="1"/>
          <w:numId w:val="32"/>
        </w:numPr>
      </w:pPr>
      <w:r w:rsidRPr="00CF2D9E">
        <w:t>monitor call applicati</w:t>
      </w:r>
      <w:r>
        <w:t>on event-log app-tag cubm next</w:t>
      </w:r>
    </w:p>
    <w:p w14:paraId="04E6CE0C" w14:textId="77777777" w:rsidR="002778A3" w:rsidRDefault="002778A3" w:rsidP="00BF13FC">
      <w:pPr>
        <w:pStyle w:val="ListParagraph"/>
        <w:ind w:left="1368"/>
      </w:pPr>
    </w:p>
    <w:p w14:paraId="257B5B75" w14:textId="77777777" w:rsidR="00512912" w:rsidRDefault="00512912" w:rsidP="00BF13FC">
      <w:pPr>
        <w:pStyle w:val="ListParagraph"/>
        <w:numPr>
          <w:ilvl w:val="0"/>
          <w:numId w:val="32"/>
        </w:numPr>
      </w:pPr>
      <w:r>
        <w:t xml:space="preserve">Debug the cubm application as it runs – view </w:t>
      </w:r>
      <w:proofErr w:type="spellStart"/>
      <w:r>
        <w:t>diag</w:t>
      </w:r>
      <w:proofErr w:type="spellEnd"/>
      <w:r>
        <w:t xml:space="preserve"> info on terminal screen</w:t>
      </w:r>
    </w:p>
    <w:p w14:paraId="08705AB8" w14:textId="04C003E0" w:rsidR="00512912" w:rsidRDefault="00512912" w:rsidP="00512912">
      <w:pPr>
        <w:pStyle w:val="ListParagraph"/>
        <w:numPr>
          <w:ilvl w:val="1"/>
          <w:numId w:val="32"/>
        </w:numPr>
      </w:pPr>
      <w:r>
        <w:t xml:space="preserve">From the router command prompt:  </w:t>
      </w:r>
      <w:r w:rsidR="00DE3AC1">
        <w:t>"</w:t>
      </w:r>
      <w:r w:rsidR="00DE3AC1" w:rsidRPr="00E468C6">
        <w:rPr>
          <w:color w:val="000000" w:themeColor="text1"/>
        </w:rPr>
        <w:t>debug voice application script</w:t>
      </w:r>
      <w:r w:rsidR="00CC200C" w:rsidRPr="00CC200C">
        <w:t xml:space="preserve">" will print </w:t>
      </w:r>
      <w:r w:rsidR="00CC200C">
        <w:t xml:space="preserve">copious </w:t>
      </w:r>
      <w:r w:rsidR="00CC200C" w:rsidRPr="00CC200C">
        <w:t>embedded help messages to router console as program runs</w:t>
      </w:r>
    </w:p>
    <w:p w14:paraId="5954F5B2" w14:textId="77777777" w:rsidR="00BF13FC" w:rsidRDefault="00BF13FC" w:rsidP="00BF13FC">
      <w:pPr>
        <w:pStyle w:val="ListParagraph"/>
        <w:ind w:left="1440"/>
        <w:rPr>
          <w:rFonts w:ascii="Courier" w:hAnsi="Courier" w:cs="Courier"/>
          <w:sz w:val="16"/>
          <w:szCs w:val="16"/>
        </w:rPr>
      </w:pPr>
    </w:p>
    <w:p w14:paraId="2B6297FD" w14:textId="77777777" w:rsidR="002778A3" w:rsidRDefault="002778A3" w:rsidP="00BF13FC">
      <w:pPr>
        <w:pStyle w:val="ListParagraph"/>
        <w:ind w:left="1440"/>
      </w:pPr>
    </w:p>
    <w:p w14:paraId="006D9516" w14:textId="73815387" w:rsidR="007D41FE" w:rsidRDefault="007D41FE" w:rsidP="007D41FE">
      <w:pPr>
        <w:pStyle w:val="ListParagraph"/>
        <w:numPr>
          <w:ilvl w:val="0"/>
          <w:numId w:val="32"/>
        </w:numPr>
      </w:pPr>
      <w:r>
        <w:t>To debug the Embe</w:t>
      </w:r>
      <w:r w:rsidR="00523E85">
        <w:t>d</w:t>
      </w:r>
      <w:r>
        <w:t>ded Event Manager</w:t>
      </w:r>
    </w:p>
    <w:p w14:paraId="06FD2E1C" w14:textId="77777777" w:rsidR="005E45F8" w:rsidRDefault="007D41FE" w:rsidP="005E45F8">
      <w:pPr>
        <w:pStyle w:val="ListParagraph"/>
        <w:numPr>
          <w:ilvl w:val="1"/>
          <w:numId w:val="32"/>
        </w:numPr>
        <w:rPr>
          <w:rStyle w:val="Strong"/>
        </w:rPr>
      </w:pPr>
      <w:r>
        <w:rPr>
          <w:rStyle w:val="Strong"/>
        </w:rPr>
        <w:t>debug event manager action cli</w:t>
      </w:r>
    </w:p>
    <w:p w14:paraId="39DE95BB" w14:textId="77777777" w:rsidR="005E45F8" w:rsidRDefault="005E45F8" w:rsidP="00512912">
      <w:pPr>
        <w:pStyle w:val="ListParagraph"/>
        <w:ind w:left="2088"/>
        <w:rPr>
          <w:rStyle w:val="Strong"/>
        </w:rPr>
      </w:pPr>
    </w:p>
    <w:p w14:paraId="2B22F6B2" w14:textId="77777777" w:rsidR="005E45F8" w:rsidRPr="005E45F8" w:rsidRDefault="005E45F8" w:rsidP="005E45F8">
      <w:pPr>
        <w:pStyle w:val="ListParagraph"/>
        <w:numPr>
          <w:ilvl w:val="0"/>
          <w:numId w:val="32"/>
        </w:numPr>
        <w:rPr>
          <w:b/>
          <w:bCs/>
        </w:rPr>
      </w:pPr>
      <w:r>
        <w:t>Reload cubm application after making changes</w:t>
      </w:r>
    </w:p>
    <w:p w14:paraId="775EDF08" w14:textId="77777777" w:rsidR="005E45F8" w:rsidRDefault="005E45F8" w:rsidP="005E45F8">
      <w:pPr>
        <w:pStyle w:val="ListParagraph"/>
        <w:numPr>
          <w:ilvl w:val="1"/>
          <w:numId w:val="32"/>
        </w:numPr>
      </w:pPr>
      <w:r>
        <w:t xml:space="preserve">“call application voice load </w:t>
      </w:r>
      <w:proofErr w:type="gramStart"/>
      <w:r>
        <w:t xml:space="preserve">cubm”   </w:t>
      </w:r>
      <w:proofErr w:type="gramEnd"/>
      <w:r>
        <w:t xml:space="preserve">from the router’s privileged command prompt will reload the cubm.tcl file from the flash into memory.  Resetting the router will do the same </w:t>
      </w:r>
      <w:proofErr w:type="gramStart"/>
      <w:r>
        <w:t>thing, but</w:t>
      </w:r>
      <w:proofErr w:type="gramEnd"/>
      <w:r>
        <w:t xml:space="preserve"> will take longer.  Watch for errors on the router console as the cubm program loads.  There shouldn’t be any.</w:t>
      </w:r>
    </w:p>
    <w:p w14:paraId="0D9F23FB" w14:textId="77777777" w:rsidR="0032324C" w:rsidRDefault="0032324C">
      <w:pPr>
        <w:rPr>
          <w:rFonts w:eastAsia="Times"/>
          <w:b/>
          <w:color w:val="000000"/>
          <w:sz w:val="28"/>
          <w:szCs w:val="20"/>
          <w:lang w:val="en-GB"/>
        </w:rPr>
      </w:pPr>
      <w:r>
        <w:br w:type="page"/>
      </w:r>
    </w:p>
    <w:p w14:paraId="2D340138" w14:textId="77777777" w:rsidR="0024451B" w:rsidRDefault="00851E1D" w:rsidP="000E0D7A">
      <w:pPr>
        <w:pStyle w:val="Heading1"/>
      </w:pPr>
      <w:bookmarkStart w:id="19" w:name="_Toc135985240"/>
      <w:r>
        <w:lastRenderedPageBreak/>
        <w:t>Caveats</w:t>
      </w:r>
      <w:r w:rsidR="0024451B">
        <w:t>/Warnings</w:t>
      </w:r>
      <w:bookmarkEnd w:id="19"/>
    </w:p>
    <w:p w14:paraId="3F1F7B30" w14:textId="77777777" w:rsidR="0024451B" w:rsidRDefault="0024451B" w:rsidP="0024451B">
      <w:pPr>
        <w:pStyle w:val="ListParagraph"/>
        <w:numPr>
          <w:ilvl w:val="0"/>
          <w:numId w:val="40"/>
        </w:numPr>
      </w:pPr>
      <w:r>
        <w:t xml:space="preserve">The data </w:t>
      </w:r>
      <w:proofErr w:type="gramStart"/>
      <w:r>
        <w:t>passes  “</w:t>
      </w:r>
      <w:proofErr w:type="gramEnd"/>
      <w:r>
        <w:t>In the clear” over the network.</w:t>
      </w:r>
    </w:p>
    <w:p w14:paraId="35C5C2F8" w14:textId="77777777" w:rsidR="0024451B" w:rsidRDefault="0024451B" w:rsidP="0024451B">
      <w:pPr>
        <w:pStyle w:val="ListParagraph"/>
        <w:numPr>
          <w:ilvl w:val="0"/>
          <w:numId w:val="40"/>
        </w:numPr>
      </w:pPr>
      <w:r>
        <w:t>There aren’t many authentication controls – would be possible to “spoof” cubm over the network and create a denial-of-service attack against bed management.  (Un-likely)</w:t>
      </w:r>
    </w:p>
    <w:p w14:paraId="7ED57876" w14:textId="77777777" w:rsidR="00851E1D" w:rsidRDefault="00851E1D" w:rsidP="0024451B">
      <w:pPr>
        <w:pStyle w:val="ListParagraph"/>
        <w:numPr>
          <w:ilvl w:val="0"/>
          <w:numId w:val="40"/>
        </w:numPr>
      </w:pPr>
    </w:p>
    <w:p w14:paraId="5E7B34EF" w14:textId="77777777" w:rsidR="0032324C" w:rsidRDefault="0032324C">
      <w:pPr>
        <w:rPr>
          <w:rFonts w:eastAsia="Times"/>
          <w:b/>
          <w:color w:val="000000"/>
          <w:sz w:val="28"/>
          <w:szCs w:val="20"/>
          <w:lang w:val="en-GB"/>
        </w:rPr>
      </w:pPr>
      <w:r>
        <w:br w:type="page"/>
      </w:r>
    </w:p>
    <w:p w14:paraId="37AAAE95" w14:textId="77777777" w:rsidR="000E0D7A" w:rsidRDefault="0032324C" w:rsidP="000E0D7A">
      <w:pPr>
        <w:pStyle w:val="Heading1"/>
      </w:pPr>
      <w:bookmarkStart w:id="20" w:name="_Toc135985241"/>
      <w:r>
        <w:lastRenderedPageBreak/>
        <w:t>Upgrade Requests</w:t>
      </w:r>
      <w:bookmarkEnd w:id="20"/>
    </w:p>
    <w:p w14:paraId="29F86A57" w14:textId="77777777" w:rsidR="0032324C" w:rsidRDefault="0032324C" w:rsidP="000E0D7A">
      <w:pPr>
        <w:pStyle w:val="Heading1"/>
      </w:pPr>
      <w:bookmarkStart w:id="21" w:name="_Toc135985242"/>
      <w:r>
        <w:t>Version Fixes</w:t>
      </w:r>
      <w:bookmarkEnd w:id="21"/>
    </w:p>
    <w:p w14:paraId="3A1447C6" w14:textId="77777777" w:rsidR="0032324C" w:rsidRDefault="0032324C" w:rsidP="0032324C">
      <w:pPr>
        <w:ind w:left="720"/>
      </w:pPr>
      <w:r>
        <w:t>Version 0.7</w:t>
      </w:r>
    </w:p>
    <w:p w14:paraId="37124B4D" w14:textId="77777777" w:rsidR="0032324C" w:rsidRDefault="0032324C" w:rsidP="0032324C">
      <w:pPr>
        <w:pStyle w:val="ListParagraph"/>
        <w:numPr>
          <w:ilvl w:val="1"/>
          <w:numId w:val="34"/>
        </w:numPr>
      </w:pPr>
      <w:r>
        <w:t>Remove much of the code in cubm.tcl that remained from the original sample script.</w:t>
      </w:r>
    </w:p>
    <w:p w14:paraId="53DF90AE" w14:textId="77777777" w:rsidR="0032324C" w:rsidRDefault="0032324C" w:rsidP="0011785B">
      <w:pPr>
        <w:pStyle w:val="ListParagraph"/>
        <w:numPr>
          <w:ilvl w:val="1"/>
          <w:numId w:val="34"/>
        </w:numPr>
      </w:pPr>
      <w:r>
        <w:t xml:space="preserve">Add the ability to </w:t>
      </w:r>
      <w:r w:rsidR="0011785B">
        <w:t>use ANI for automatic room number insertion.</w:t>
      </w:r>
    </w:p>
    <w:p w14:paraId="42BE3688" w14:textId="77777777" w:rsidR="005D2332" w:rsidRDefault="005D2332" w:rsidP="0011785B">
      <w:pPr>
        <w:pStyle w:val="ListParagraph"/>
        <w:numPr>
          <w:ilvl w:val="1"/>
          <w:numId w:val="34"/>
        </w:numPr>
      </w:pPr>
      <w:r>
        <w:t>Change the formatting of cubm.tcl to streamline the look.</w:t>
      </w:r>
      <w:bookmarkEnd w:id="1"/>
      <w:bookmarkEnd w:id="2"/>
    </w:p>
    <w:p w14:paraId="163ED8A6" w14:textId="77777777" w:rsidR="009F5031" w:rsidRDefault="009F5031" w:rsidP="009F5031"/>
    <w:p w14:paraId="040A1899" w14:textId="77777777" w:rsidR="00AF35CE" w:rsidRDefault="00AF35CE" w:rsidP="00AF35CE">
      <w:pPr>
        <w:ind w:left="720"/>
      </w:pPr>
      <w:r>
        <w:t>Version 0.8</w:t>
      </w:r>
    </w:p>
    <w:p w14:paraId="125E5337" w14:textId="77777777" w:rsidR="00AF35CE" w:rsidRDefault="00AF35CE" w:rsidP="00AF35CE">
      <w:pPr>
        <w:pStyle w:val="ListParagraph"/>
        <w:numPr>
          <w:ilvl w:val="0"/>
          <w:numId w:val="35"/>
        </w:numPr>
      </w:pPr>
      <w:r>
        <w:t xml:space="preserve">Added parameter aaPilot2.  Dialing this number forces CUBM to ask for the room number instead of just using the dialing number for the room number.  (Sometimes there is more than one bed in a room and only one phone, or for whatever reason the phone number doesn’t match the room number.)  Procedure </w:t>
      </w:r>
      <w:proofErr w:type="spellStart"/>
      <w:r>
        <w:t>act_Setup</w:t>
      </w:r>
      <w:proofErr w:type="spellEnd"/>
      <w:r>
        <w:t xml:space="preserve"> in cubm.tcl now looks at the dialed number and determines whether or not to use the ANI as the room number based on the number dialed.  If </w:t>
      </w:r>
      <w:proofErr w:type="spellStart"/>
      <w:r>
        <w:t>aaPilot</w:t>
      </w:r>
      <w:proofErr w:type="spellEnd"/>
      <w:r>
        <w:t xml:space="preserve"> is dialed, don’t ask for room number.  If aaPilot2 is dialed, ask for the room number.</w:t>
      </w:r>
    </w:p>
    <w:p w14:paraId="47AB3035" w14:textId="77777777" w:rsidR="00AF35CE" w:rsidRDefault="00AF35CE" w:rsidP="00AF35CE"/>
    <w:p w14:paraId="0D65492F" w14:textId="77777777" w:rsidR="00047C82" w:rsidRDefault="009F5031" w:rsidP="00AF35CE">
      <w:pPr>
        <w:pStyle w:val="ListParagraph"/>
        <w:numPr>
          <w:ilvl w:val="0"/>
          <w:numId w:val="35"/>
        </w:numPr>
      </w:pPr>
      <w:r>
        <w:t xml:space="preserve">Nortel PBX is padding 000 after the calling party extension number.  </w:t>
      </w:r>
      <w:r>
        <w:br/>
        <w:t xml:space="preserve">Added “set </w:t>
      </w:r>
      <w:proofErr w:type="spellStart"/>
      <w:r>
        <w:t>roomID</w:t>
      </w:r>
      <w:proofErr w:type="spellEnd"/>
      <w:r>
        <w:t xml:space="preserve"> [string range $ani 0 3] to procedure </w:t>
      </w:r>
      <w:proofErr w:type="spellStart"/>
      <w:r>
        <w:t>act_ValidateMaidID</w:t>
      </w:r>
      <w:proofErr w:type="spellEnd"/>
      <w:r>
        <w:t xml:space="preserve"> in cubm.tcl to strip out the extra 0s.  This command accepts the first four digits and strips the rest.</w:t>
      </w:r>
    </w:p>
    <w:p w14:paraId="01B54115" w14:textId="77777777" w:rsidR="00047C82" w:rsidRDefault="00047C82" w:rsidP="00047C82"/>
    <w:p w14:paraId="218E6E2A" w14:textId="77777777" w:rsidR="00047C82" w:rsidRDefault="00047C82" w:rsidP="00047C82">
      <w:pPr>
        <w:ind w:firstLine="720"/>
      </w:pPr>
      <w:r>
        <w:t>Version 0.9</w:t>
      </w:r>
    </w:p>
    <w:p w14:paraId="70250930" w14:textId="77777777" w:rsidR="009F5031" w:rsidRDefault="00047C82" w:rsidP="00047C82">
      <w:pPr>
        <w:pStyle w:val="ListParagraph"/>
        <w:numPr>
          <w:ilvl w:val="0"/>
          <w:numId w:val="38"/>
        </w:numPr>
      </w:pPr>
      <w:r>
        <w:t>Added routine in cubm.tcl for system to say “Goodbye” after caller enters their information – so the caller knows they are done.</w:t>
      </w:r>
    </w:p>
    <w:p w14:paraId="57DE75AA" w14:textId="77777777" w:rsidR="009F5031" w:rsidRDefault="009F5031" w:rsidP="009F5031">
      <w:pPr>
        <w:pStyle w:val="ListParagraph"/>
      </w:pPr>
    </w:p>
    <w:p w14:paraId="0C54E516" w14:textId="77777777" w:rsidR="00CC200C" w:rsidRDefault="009F5031" w:rsidP="009F5031">
      <w:r>
        <w:t xml:space="preserve">  </w:t>
      </w:r>
      <w:r w:rsidR="00CC200C">
        <w:tab/>
      </w:r>
      <w:r w:rsidR="00CC200C" w:rsidRPr="00CC200C">
        <w:t xml:space="preserve">Version 1.1 </w:t>
      </w:r>
    </w:p>
    <w:p w14:paraId="2FE526CE" w14:textId="77777777" w:rsidR="00CC200C" w:rsidRDefault="00CC200C" w:rsidP="00CC200C">
      <w:pPr>
        <w:pStyle w:val="ListParagraph"/>
        <w:numPr>
          <w:ilvl w:val="0"/>
          <w:numId w:val="38"/>
        </w:numPr>
      </w:pPr>
      <w:r w:rsidRPr="00CC200C">
        <w:t xml:space="preserve">changed </w:t>
      </w:r>
      <w:proofErr w:type="spellStart"/>
      <w:r w:rsidRPr="00CC200C">
        <w:t>printf</w:t>
      </w:r>
      <w:proofErr w:type="spellEnd"/>
      <w:r w:rsidRPr="00CC200C">
        <w:t xml:space="preserve"> function in </w:t>
      </w:r>
      <w:proofErr w:type="spellStart"/>
      <w:r w:rsidRPr="00CC200C">
        <w:t>sendCloverleaf</w:t>
      </w:r>
      <w:proofErr w:type="spellEnd"/>
      <w:r w:rsidRPr="00CC200C">
        <w:t xml:space="preserve"> procedure to accept leading 0s</w:t>
      </w:r>
      <w:r>
        <w:t xml:space="preserve"> for room number and </w:t>
      </w:r>
      <w:proofErr w:type="spellStart"/>
      <w:r>
        <w:t>maidID</w:t>
      </w:r>
      <w:proofErr w:type="spellEnd"/>
      <w:r>
        <w:t xml:space="preserve"> # </w:t>
      </w:r>
    </w:p>
    <w:p w14:paraId="050E6DF4" w14:textId="77777777" w:rsidR="00CC200C" w:rsidRDefault="00CC200C" w:rsidP="00CC200C">
      <w:pPr>
        <w:ind w:left="1440" w:firstLine="720"/>
      </w:pPr>
    </w:p>
    <w:p w14:paraId="159CD733" w14:textId="77777777" w:rsidR="00CC200C" w:rsidRDefault="00CC200C" w:rsidP="00CC200C">
      <w:pPr>
        <w:ind w:firstLine="720"/>
      </w:pPr>
      <w:r w:rsidRPr="00CC200C">
        <w:t xml:space="preserve">Version 1.2 </w:t>
      </w:r>
    </w:p>
    <w:p w14:paraId="3CF883CA" w14:textId="77777777" w:rsidR="00CC200C" w:rsidRDefault="00CC200C" w:rsidP="00CC200C">
      <w:pPr>
        <w:pStyle w:val="ListParagraph"/>
        <w:numPr>
          <w:ilvl w:val="0"/>
          <w:numId w:val="38"/>
        </w:numPr>
      </w:pPr>
      <w:r w:rsidRPr="00CC200C">
        <w:t>"debug voice application scripts</w:t>
      </w:r>
      <w:proofErr w:type="gramStart"/>
      <w:r w:rsidRPr="00CC200C">
        <w:t>"  will</w:t>
      </w:r>
      <w:proofErr w:type="gramEnd"/>
      <w:r w:rsidRPr="00CC200C">
        <w:t xml:space="preserve"> now print embedded help messages to router console as program run</w:t>
      </w:r>
      <w:r>
        <w:t xml:space="preserve">s </w:t>
      </w:r>
    </w:p>
    <w:p w14:paraId="24E4A211" w14:textId="77777777" w:rsidR="00CC200C" w:rsidRDefault="00CC200C" w:rsidP="00CC200C">
      <w:pPr>
        <w:pStyle w:val="ListParagraph"/>
        <w:numPr>
          <w:ilvl w:val="0"/>
          <w:numId w:val="38"/>
        </w:numPr>
      </w:pPr>
      <w:r w:rsidRPr="00CC200C">
        <w:t>Added a catch in cubm-</w:t>
      </w:r>
      <w:proofErr w:type="spellStart"/>
      <w:r w:rsidRPr="00CC200C">
        <w:t>eem.tcl</w:t>
      </w:r>
      <w:proofErr w:type="spellEnd"/>
      <w:r w:rsidRPr="00CC200C">
        <w:t xml:space="preserve"> to print error message to router console if </w:t>
      </w:r>
      <w:proofErr w:type="spellStart"/>
      <w:r w:rsidRPr="00CC200C">
        <w:t>tcp</w:t>
      </w:r>
      <w:proofErr w:type="spellEnd"/>
      <w:r w:rsidRPr="00CC200C">
        <w:t xml:space="preserve"> connec</w:t>
      </w:r>
      <w:r>
        <w:t xml:space="preserve">tion to Cloverleaf failed. </w:t>
      </w:r>
    </w:p>
    <w:p w14:paraId="722A3D2A" w14:textId="77777777" w:rsidR="00AF35CE" w:rsidRDefault="00CC200C" w:rsidP="00CC200C">
      <w:pPr>
        <w:pStyle w:val="ListParagraph"/>
        <w:numPr>
          <w:ilvl w:val="0"/>
          <w:numId w:val="38"/>
        </w:numPr>
      </w:pPr>
      <w:r w:rsidRPr="00CC200C">
        <w:t>NEW TIMESTAMP ADDED TO PACKET SENT TO CLOVERLEAF - positions 25-32 inserted</w:t>
      </w:r>
    </w:p>
    <w:p w14:paraId="5979700A" w14:textId="77777777" w:rsidR="00CC200C" w:rsidRDefault="00CC200C" w:rsidP="00CC200C">
      <w:pPr>
        <w:pStyle w:val="ListParagraph"/>
        <w:numPr>
          <w:ilvl w:val="0"/>
          <w:numId w:val="38"/>
        </w:numPr>
      </w:pPr>
      <w:r>
        <w:t>Added NTP commands to example router config to get/set correct time on router.</w:t>
      </w:r>
    </w:p>
    <w:p w14:paraId="6D9D0A75" w14:textId="7DA34F71" w:rsidR="00970EEB" w:rsidRDefault="00970EEB" w:rsidP="00970EEB">
      <w:pPr>
        <w:ind w:left="720"/>
      </w:pPr>
      <w:r>
        <w:t>Version 2.0</w:t>
      </w:r>
    </w:p>
    <w:p w14:paraId="6F2F1E1E" w14:textId="0A6C5375" w:rsidR="00970EEB" w:rsidRDefault="00970EEB" w:rsidP="00970EEB">
      <w:pPr>
        <w:pStyle w:val="ListParagraph"/>
        <w:numPr>
          <w:ilvl w:val="0"/>
          <w:numId w:val="42"/>
        </w:numPr>
      </w:pPr>
      <w:r>
        <w:t>Added param central-</w:t>
      </w:r>
      <w:proofErr w:type="spellStart"/>
      <w:r>
        <w:t>timezone</w:t>
      </w:r>
      <w:proofErr w:type="spellEnd"/>
      <w:r>
        <w:t xml:space="preserve">-offset to router config and </w:t>
      </w:r>
      <w:proofErr w:type="gramStart"/>
      <w:r>
        <w:t>cubm.tcl .</w:t>
      </w:r>
      <w:proofErr w:type="gramEnd"/>
      <w:r>
        <w:t xml:space="preserve">  This parameter allows you to use central </w:t>
      </w:r>
      <w:proofErr w:type="spellStart"/>
      <w:r>
        <w:t>timezone</w:t>
      </w:r>
      <w:proofErr w:type="spellEnd"/>
      <w:r>
        <w:t xml:space="preserve"> for the router so logging done at corporate will have correct timestamps and still send the correct time to cloverleaf in the cubm messages.  A -2 would mean a </w:t>
      </w:r>
      <w:proofErr w:type="gramStart"/>
      <w:r>
        <w:t>two hour</w:t>
      </w:r>
      <w:proofErr w:type="gramEnd"/>
      <w:r>
        <w:t xml:space="preserve"> difference from central time (pacific time).  A +1 would mean a plus </w:t>
      </w:r>
      <w:proofErr w:type="gramStart"/>
      <w:r>
        <w:t>one hour</w:t>
      </w:r>
      <w:proofErr w:type="gramEnd"/>
      <w:r>
        <w:t xml:space="preserve"> difference </w:t>
      </w:r>
      <w:r>
        <w:lastRenderedPageBreak/>
        <w:t>from central time. (Eastern Time.)  So cubm.tcl will take central time and subtract or add hours based on this parameter.</w:t>
      </w:r>
    </w:p>
    <w:p w14:paraId="78CA74BC" w14:textId="6F449B1C" w:rsidR="006B27FC" w:rsidRDefault="006B27FC" w:rsidP="00970EEB">
      <w:pPr>
        <w:pStyle w:val="ListParagraph"/>
        <w:numPr>
          <w:ilvl w:val="0"/>
          <w:numId w:val="42"/>
        </w:numPr>
      </w:pPr>
      <w:r>
        <w:t xml:space="preserve">Added param room-digits to router config.  This maps to </w:t>
      </w:r>
      <w:proofErr w:type="spellStart"/>
      <w:r>
        <w:t>roomDigits</w:t>
      </w:r>
      <w:proofErr w:type="spellEnd"/>
      <w:r>
        <w:t xml:space="preserve"> in cubm.tcl.  You put in the number of digits in the room </w:t>
      </w:r>
      <w:proofErr w:type="gramStart"/>
      <w:r>
        <w:t>number..</w:t>
      </w:r>
      <w:proofErr w:type="gramEnd"/>
      <w:r>
        <w:t xml:space="preserve"> i.e.  2004 would be a </w:t>
      </w:r>
      <w:proofErr w:type="gramStart"/>
      <w:r>
        <w:t>4 digit</w:t>
      </w:r>
      <w:proofErr w:type="gramEnd"/>
      <w:r>
        <w:t xml:space="preserve"> room number, 12004 would be a 5 digit room number.  7 digits is max room number. </w:t>
      </w:r>
    </w:p>
    <w:p w14:paraId="13A9F8FE" w14:textId="03710358" w:rsidR="00523E85" w:rsidRDefault="00523E85" w:rsidP="00523E85">
      <w:r>
        <w:t>Version 2.1</w:t>
      </w:r>
    </w:p>
    <w:p w14:paraId="4AFDBE0E" w14:textId="1858C180" w:rsidR="00523E85" w:rsidRDefault="00523E85" w:rsidP="00523E85">
      <w:pPr>
        <w:pStyle w:val="ListParagraph"/>
        <w:numPr>
          <w:ilvl w:val="0"/>
          <w:numId w:val="43"/>
        </w:numPr>
      </w:pPr>
      <w:r>
        <w:t xml:space="preserve">Room numbers were not working correctly at OneVoice sites… </w:t>
      </w:r>
      <w:proofErr w:type="gramStart"/>
      <w:r>
        <w:t>10 digit</w:t>
      </w:r>
      <w:proofErr w:type="gramEnd"/>
      <w:r>
        <w:t xml:space="preserve"> ANI not being read correctly. Changed the way p</w:t>
      </w:r>
      <w:r w:rsidRPr="00523E85">
        <w:t>roc</w:t>
      </w:r>
      <w:r>
        <w:t>edure</w:t>
      </w:r>
      <w:r w:rsidRPr="00523E85">
        <w:t xml:space="preserve"> </w:t>
      </w:r>
      <w:r>
        <w:t>“</w:t>
      </w:r>
      <w:proofErr w:type="spellStart"/>
      <w:r w:rsidRPr="00523E85">
        <w:t>act_ValidateMaidID</w:t>
      </w:r>
      <w:proofErr w:type="spellEnd"/>
      <w:r>
        <w:t>” reads the room number.</w:t>
      </w:r>
    </w:p>
    <w:p w14:paraId="60133F74" w14:textId="135E5023" w:rsidR="001840D9" w:rsidRDefault="001840D9" w:rsidP="001840D9">
      <w:r>
        <w:t>Version 2.3</w:t>
      </w:r>
    </w:p>
    <w:p w14:paraId="770EF1C7" w14:textId="2A02AEC6" w:rsidR="001840D9" w:rsidRDefault="001840D9" w:rsidP="001840D9">
      <w:pPr>
        <w:pStyle w:val="ListParagraph"/>
        <w:numPr>
          <w:ilvl w:val="0"/>
          <w:numId w:val="43"/>
        </w:numPr>
      </w:pPr>
      <w:r>
        <w:t>Cloverleaf appears to have a problem where it cannot receive messages near simultaneously.  It will disregard the second message.   Cubm-</w:t>
      </w:r>
      <w:proofErr w:type="spellStart"/>
      <w:r>
        <w:t>eem.tcl</w:t>
      </w:r>
      <w:proofErr w:type="spellEnd"/>
      <w:r>
        <w:t xml:space="preserve"> was edited to allow output queuing on messages from cubm to cloverleaf.  Current setting puts a 3 second delay between outgoing messages.</w:t>
      </w:r>
    </w:p>
    <w:sectPr w:rsidR="001840D9" w:rsidSect="00BE3FDA">
      <w:headerReference w:type="default" r:id="rId11"/>
      <w:footerReference w:type="default" r:id="rId12"/>
      <w:footerReference w:type="first" r:id="rId13"/>
      <w:pgSz w:w="12240" w:h="15840" w:code="1"/>
      <w:pgMar w:top="1440" w:right="720" w:bottom="1440" w:left="72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F674B4" w14:textId="77777777" w:rsidR="00C05FC6" w:rsidRDefault="00C05FC6">
      <w:r>
        <w:separator/>
      </w:r>
    </w:p>
  </w:endnote>
  <w:endnote w:type="continuationSeparator" w:id="0">
    <w:p w14:paraId="38FB990F" w14:textId="77777777" w:rsidR="00C05FC6" w:rsidRDefault="00C05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roman"/>
    <w:pitch w:val="variable"/>
    <w:sig w:usb0="B00002AF" w:usb1="69D77CFB" w:usb2="00000030" w:usb3="00000000" w:csb0="0028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KFOFO O+ Times">
    <w:altName w:val="Times New Roman"/>
    <w:panose1 w:val="020B0604020202020204"/>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0000000000000000000"/>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EA64A4" w14:textId="77777777" w:rsidR="00692FF6" w:rsidRPr="00127041" w:rsidRDefault="00692FF6"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550E9F">
      <w:rPr>
        <w:sz w:val="16"/>
        <w:szCs w:val="16"/>
      </w:rPr>
      <w:tab/>
    </w:r>
    <w:r w:rsidRPr="00550E9F">
      <w:rPr>
        <w:color w:val="C9DD03"/>
        <w:sz w:val="16"/>
        <w:szCs w:val="16"/>
      </w:rPr>
      <w:t>l</w:t>
    </w:r>
    <w:r w:rsidRPr="00550E9F">
      <w:rPr>
        <w:sz w:val="16"/>
        <w:szCs w:val="16"/>
      </w:rPr>
      <w:t xml:space="preserve">  </w:t>
    </w:r>
    <w:r w:rsidRPr="00550E9F">
      <w:rPr>
        <w:rStyle w:val="PageNumber"/>
        <w:color w:val="00344D"/>
        <w:sz w:val="16"/>
        <w:szCs w:val="16"/>
      </w:rPr>
      <w:fldChar w:fldCharType="begin"/>
    </w:r>
    <w:r w:rsidRPr="00550E9F">
      <w:rPr>
        <w:rStyle w:val="PageNumber"/>
        <w:color w:val="00344D"/>
        <w:sz w:val="16"/>
        <w:szCs w:val="16"/>
      </w:rPr>
      <w:instrText xml:space="preserve"> PAGE </w:instrText>
    </w:r>
    <w:r w:rsidRPr="00550E9F">
      <w:rPr>
        <w:rStyle w:val="PageNumber"/>
        <w:color w:val="00344D"/>
        <w:sz w:val="16"/>
        <w:szCs w:val="16"/>
      </w:rPr>
      <w:fldChar w:fldCharType="separate"/>
    </w:r>
    <w:r w:rsidR="001840D9">
      <w:rPr>
        <w:rStyle w:val="PageNumber"/>
        <w:noProof/>
        <w:color w:val="00344D"/>
        <w:sz w:val="16"/>
        <w:szCs w:val="16"/>
      </w:rPr>
      <w:t>12</w:t>
    </w:r>
    <w:r w:rsidRPr="00550E9F">
      <w:rPr>
        <w:rStyle w:val="PageNumber"/>
        <w:color w:val="00344D"/>
        <w:sz w:val="16"/>
        <w:szCs w:val="16"/>
      </w:rPr>
      <w:fldChar w:fldCharType="end"/>
    </w:r>
    <w:r w:rsidRPr="00550E9F">
      <w:rPr>
        <w:sz w:val="16"/>
        <w:szCs w:val="16"/>
      </w:rPr>
      <w:t xml:space="preserve">  </w:t>
    </w:r>
    <w:r w:rsidRPr="00550E9F">
      <w:rPr>
        <w:color w:val="C9DD03"/>
        <w:sz w:val="16"/>
        <w:szCs w:val="16"/>
      </w:rPr>
      <w:t>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F612A2" w14:textId="77777777" w:rsidR="00692FF6" w:rsidRPr="00216E28" w:rsidRDefault="00692FF6" w:rsidP="00BE3FDA">
    <w:pPr>
      <w:pStyle w:val="Footer"/>
      <w:tabs>
        <w:tab w:val="clear" w:pos="4153"/>
        <w:tab w:val="clear" w:pos="8306"/>
        <w:tab w:val="right" w:pos="10800"/>
      </w:tabs>
      <w:rPr>
        <w:color w:val="00344D"/>
        <w:sz w:val="16"/>
        <w:szCs w:val="16"/>
      </w:rPr>
    </w:pPr>
    <w:r>
      <w:rPr>
        <w:sz w:val="16"/>
        <w:szCs w:val="16"/>
      </w:rPr>
      <w:t>Cisco Public</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CUBM Feature Guide</w:t>
    </w:r>
    <w:r w:rsidRPr="00216E28">
      <w:rPr>
        <w:sz w:val="16"/>
        <w:szCs w:val="16"/>
      </w:rPr>
      <w:t xml:space="preserve"> </w:t>
    </w:r>
    <w:r w:rsidRPr="00216E28">
      <w:rPr>
        <w:color w:val="C9DD03"/>
        <w:sz w:val="16"/>
        <w:szCs w:val="16"/>
      </w:rPr>
      <w:t>l</w:t>
    </w:r>
    <w:r w:rsidRPr="00216E28">
      <w:rPr>
        <w:sz w:val="16"/>
        <w:szCs w:val="16"/>
      </w:rPr>
      <w:t xml:space="preserve"> </w:t>
    </w:r>
    <w:r>
      <w:rPr>
        <w:sz w:val="16"/>
        <w:szCs w:val="16"/>
      </w:rPr>
      <w:t>Dec 01, 2009</w:t>
    </w:r>
    <w:r w:rsidRPr="00216E28">
      <w:rPr>
        <w:sz w:val="16"/>
        <w:szCs w:val="16"/>
      </w:rPr>
      <w:tab/>
    </w:r>
    <w:r w:rsidRPr="00216E28">
      <w:rPr>
        <w:color w:val="C9DD03"/>
        <w:sz w:val="16"/>
        <w:szCs w:val="16"/>
      </w:rPr>
      <w:t>l</w:t>
    </w:r>
    <w:r w:rsidRPr="00216E28">
      <w:rPr>
        <w:sz w:val="16"/>
        <w:szCs w:val="16"/>
      </w:rPr>
      <w:t xml:space="preserve">  </w:t>
    </w:r>
    <w:r w:rsidRPr="00550E9F">
      <w:rPr>
        <w:rStyle w:val="PageNumber"/>
        <w:color w:val="00344D"/>
        <w:sz w:val="16"/>
        <w:szCs w:val="16"/>
      </w:rPr>
      <w:fldChar w:fldCharType="begin"/>
    </w:r>
    <w:r w:rsidRPr="00216E28">
      <w:rPr>
        <w:rStyle w:val="PageNumber"/>
        <w:color w:val="00344D"/>
        <w:sz w:val="16"/>
        <w:szCs w:val="16"/>
      </w:rPr>
      <w:instrText xml:space="preserve"> PAGE </w:instrText>
    </w:r>
    <w:r w:rsidRPr="00550E9F">
      <w:rPr>
        <w:rStyle w:val="PageNumber"/>
        <w:color w:val="00344D"/>
        <w:sz w:val="16"/>
        <w:szCs w:val="16"/>
      </w:rPr>
      <w:fldChar w:fldCharType="separate"/>
    </w:r>
    <w:r w:rsidR="001840D9">
      <w:rPr>
        <w:rStyle w:val="PageNumber"/>
        <w:noProof/>
        <w:color w:val="00344D"/>
        <w:sz w:val="16"/>
        <w:szCs w:val="16"/>
      </w:rPr>
      <w:t>1</w:t>
    </w:r>
    <w:r w:rsidRPr="00550E9F">
      <w:rPr>
        <w:rStyle w:val="PageNumber"/>
        <w:color w:val="00344D"/>
        <w:sz w:val="16"/>
        <w:szCs w:val="16"/>
      </w:rPr>
      <w:fldChar w:fldCharType="end"/>
    </w:r>
    <w:r w:rsidRPr="00216E28">
      <w:rPr>
        <w:sz w:val="16"/>
        <w:szCs w:val="16"/>
      </w:rPr>
      <w:t xml:space="preserve">  </w:t>
    </w:r>
    <w:r w:rsidRPr="00216E28">
      <w:rPr>
        <w:color w:val="C9DD03"/>
        <w:sz w:val="16"/>
        <w:szCs w:val="16"/>
      </w:rPr>
      <w:t>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9B5703" w14:textId="77777777" w:rsidR="00C05FC6" w:rsidRDefault="00C05FC6">
      <w:r>
        <w:separator/>
      </w:r>
    </w:p>
  </w:footnote>
  <w:footnote w:type="continuationSeparator" w:id="0">
    <w:p w14:paraId="5E9AA20C" w14:textId="77777777" w:rsidR="00C05FC6" w:rsidRDefault="00C05F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A25C52" w14:textId="77777777" w:rsidR="00692FF6" w:rsidRDefault="00692FF6" w:rsidP="00331CF5">
    <w:pPr>
      <w:pStyle w:val="Header"/>
    </w:pPr>
    <w:r>
      <w:rPr>
        <w:noProof/>
      </w:rPr>
      <mc:AlternateContent>
        <mc:Choice Requires="wpg">
          <w:drawing>
            <wp:anchor distT="0" distB="0" distL="114300" distR="114300" simplePos="0" relativeHeight="251657728" behindDoc="0" locked="0" layoutInCell="1" allowOverlap="1" wp14:anchorId="64342FDD" wp14:editId="411D0F8C">
              <wp:simplePos x="0" y="0"/>
              <wp:positionH relativeFrom="column">
                <wp:posOffset>-38100</wp:posOffset>
              </wp:positionH>
              <wp:positionV relativeFrom="paragraph">
                <wp:posOffset>-28575</wp:posOffset>
              </wp:positionV>
              <wp:extent cx="6920230" cy="283210"/>
              <wp:effectExtent l="0" t="0" r="127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20230" cy="283210"/>
                        <a:chOff x="690" y="675"/>
                        <a:chExt cx="10898" cy="446"/>
                      </a:xfrm>
                    </wpg:grpSpPr>
                    <wps:wsp>
                      <wps:cNvPr id="2" name="Rectangle 2"/>
                      <wps:cNvSpPr>
                        <a:spLocks noChangeArrowheads="1"/>
                      </wps:cNvSpPr>
                      <wps:spPr bwMode="auto">
                        <a:xfrm>
                          <a:off x="690" y="675"/>
                          <a:ext cx="567" cy="446"/>
                        </a:xfrm>
                        <a:prstGeom prst="rect">
                          <a:avLst/>
                        </a:prstGeom>
                        <a:solidFill>
                          <a:srgbClr val="0F3A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3" name="Rectangle 3"/>
                      <wps:cNvSpPr>
                        <a:spLocks noChangeArrowheads="1"/>
                      </wps:cNvSpPr>
                      <wps:spPr bwMode="auto">
                        <a:xfrm>
                          <a:off x="1312" y="675"/>
                          <a:ext cx="76" cy="446"/>
                        </a:xfrm>
                        <a:prstGeom prst="rect">
                          <a:avLst/>
                        </a:prstGeom>
                        <a:solidFill>
                          <a:srgbClr val="C9DD03"/>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s:wsp>
                      <wps:cNvPr id="4" name="Rectangle 4"/>
                      <wps:cNvSpPr>
                        <a:spLocks noChangeArrowheads="1"/>
                      </wps:cNvSpPr>
                      <wps:spPr bwMode="auto">
                        <a:xfrm>
                          <a:off x="1455" y="675"/>
                          <a:ext cx="10133" cy="446"/>
                        </a:xfrm>
                        <a:prstGeom prst="rect">
                          <a:avLst/>
                        </a:prstGeom>
                        <a:solidFill>
                          <a:srgbClr val="0F3A6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group id="Group 1" o:spid="_x0000_s1026" style="position:absolute;margin-left:-2.95pt;margin-top:-2.2pt;width:544.9pt;height:22.3pt;z-index:251657728" coordorigin="690,675" coordsize="10898,44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">
              <v:rect id="Rectangle 2" o:spid="_x0000_s1027" style="position:absolute;left:690;top:675;width:567;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lTAr6wQAA&#10;ANoAAAAPAAAAZHJzL2Rvd25yZXYueG1sRI/disIwFITvF3yHcBa8W9PthUo1ylJc8EbBnwc4Nmeb&#10;YHNSm6zWtzeC4OUwM98w82XvGnGlLljPCr5HGQjiymvLtYLj4fdrCiJEZI2NZ1JwpwDLxeBjjoX2&#10;N97RdR9rkSAcClRgYmwLKUNlyGEY+ZY4eX++cxiT7GqpO7wluGtknmVj6dByWjDYUmmoOu//nYKw&#10;68vTNmxWl3zSjI3F8nyJVqnhZ/8zAxGpj+/wq73WCnJ4Xkk3QC4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5UwK+sEAAADaAAAADwAAAAAAAAAAAAAAAACXAgAAZHJzL2Rvd25y&#10;ZXYueG1sUEsFBgAAAAAEAAQA9QAAAIUDAAAAAA==&#10;" fillcolor="#0f3a68" stroked="f"/>
              <v:rect id="Rectangle 3" o:spid="_x0000_s1028" style="position:absolute;left:1312;top:675;width:76;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" fillcolor="#c9dd03" stroked="f"/>
              <v:rect id="Rectangle 4" o:spid="_x0000_s1029" style="position:absolute;left:1455;top:675;width:10133;height:446;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F6TcVwQAA&#10;ANoAAAAPAAAAZHJzL2Rvd25yZXYueG1sRI/disIwFITvF3yHcATv1lQRlWoUKS7sjQv+PMCxOTbB&#10;5qQ2UevbbxYWvBxm5htmue5cLR7UButZwWiYgSAuvbZcKTgdvz7nIEJE1lh7JgUvCrBe9T6WmGv/&#10;5D09DrESCcIhRwUmxiaXMpSGHIahb4iTd/Gtw5hkW0nd4jPBXS3HWTaVDi2nBYMNFYbK6+HuFIR9&#10;V5x/wm57G8/qqbFYXG/RKjXod5sFiEhdfIf/299awQT+rqQbIF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Bek3FcEAAADaAAAADwAAAAAAAAAAAAAAAACXAgAAZHJzL2Rvd25y&#10;ZXYueG1sUEsFBgAAAAAEAAQA9QAAAIUDAAAAAA==&#10;" fillcolor="#0f3a68" stroked="f"/>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F4FB5"/>
    <w:multiLevelType w:val="hybridMultilevel"/>
    <w:tmpl w:val="4796B6A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42F33"/>
    <w:multiLevelType w:val="hybridMultilevel"/>
    <w:tmpl w:val="D61A2C8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Symbol"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Symbol"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Symbol"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AA457D6"/>
    <w:multiLevelType w:val="hybridMultilevel"/>
    <w:tmpl w:val="1D0CD74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 w15:restartNumberingAfterBreak="0">
    <w:nsid w:val="0C176E21"/>
    <w:multiLevelType w:val="hybridMultilevel"/>
    <w:tmpl w:val="A89AA8E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FB36EA"/>
    <w:multiLevelType w:val="multilevel"/>
    <w:tmpl w:val="CC7898C6"/>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5" w15:restartNumberingAfterBreak="0">
    <w:nsid w:val="17A123F7"/>
    <w:multiLevelType w:val="hybridMultilevel"/>
    <w:tmpl w:val="FEEA1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8F3C85"/>
    <w:multiLevelType w:val="hybridMultilevel"/>
    <w:tmpl w:val="E94A788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BEB4C88"/>
    <w:multiLevelType w:val="hybridMultilevel"/>
    <w:tmpl w:val="0D0A987A"/>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8" w15:restartNumberingAfterBreak="0">
    <w:nsid w:val="1CFD4760"/>
    <w:multiLevelType w:val="hybridMultilevel"/>
    <w:tmpl w:val="DEEE0C42"/>
    <w:lvl w:ilvl="0" w:tplc="04090001">
      <w:start w:val="1"/>
      <w:numFmt w:val="bullet"/>
      <w:lvlText w:val=""/>
      <w:lvlJc w:val="left"/>
      <w:pPr>
        <w:ind w:left="1152" w:hanging="360"/>
      </w:pPr>
      <w:rPr>
        <w:rFonts w:ascii="Symbol" w:hAnsi="Symbol" w:hint="default"/>
      </w:rPr>
    </w:lvl>
    <w:lvl w:ilvl="1" w:tplc="04090003">
      <w:start w:val="1"/>
      <w:numFmt w:val="bullet"/>
      <w:lvlText w:val="o"/>
      <w:lvlJc w:val="left"/>
      <w:pPr>
        <w:ind w:left="1872" w:hanging="360"/>
      </w:pPr>
      <w:rPr>
        <w:rFonts w:ascii="Courier New" w:hAnsi="Courier New" w:cs="Symbol" w:hint="default"/>
      </w:rPr>
    </w:lvl>
    <w:lvl w:ilvl="2" w:tplc="04090005">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Symbol"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Symbol" w:hint="default"/>
      </w:rPr>
    </w:lvl>
    <w:lvl w:ilvl="8" w:tplc="04090005" w:tentative="1">
      <w:start w:val="1"/>
      <w:numFmt w:val="bullet"/>
      <w:lvlText w:val=""/>
      <w:lvlJc w:val="left"/>
      <w:pPr>
        <w:ind w:left="6912" w:hanging="360"/>
      </w:pPr>
      <w:rPr>
        <w:rFonts w:ascii="Wingdings" w:hAnsi="Wingdings" w:hint="default"/>
      </w:rPr>
    </w:lvl>
  </w:abstractNum>
  <w:abstractNum w:abstractNumId="9" w15:restartNumberingAfterBreak="0">
    <w:nsid w:val="1D2C5B5F"/>
    <w:multiLevelType w:val="hybridMultilevel"/>
    <w:tmpl w:val="4D1EE1B6"/>
    <w:lvl w:ilvl="0" w:tplc="2ED059EC">
      <w:start w:val="1"/>
      <w:numFmt w:val="bullet"/>
      <w:lvlText w:val=""/>
      <w:lvlJc w:val="left"/>
      <w:pPr>
        <w:tabs>
          <w:tab w:val="num" w:pos="1080"/>
        </w:tabs>
        <w:ind w:left="1080" w:hanging="360"/>
      </w:pPr>
      <w:rPr>
        <w:rFonts w:ascii="Symbol" w:hAnsi="Symbol" w:hint="default"/>
      </w:rPr>
    </w:lvl>
    <w:lvl w:ilvl="1" w:tplc="21CE5822" w:tentative="1">
      <w:start w:val="1"/>
      <w:numFmt w:val="bullet"/>
      <w:lvlText w:val="o"/>
      <w:lvlJc w:val="left"/>
      <w:pPr>
        <w:tabs>
          <w:tab w:val="num" w:pos="1800"/>
        </w:tabs>
        <w:ind w:left="1800" w:hanging="360"/>
      </w:pPr>
      <w:rPr>
        <w:rFonts w:ascii="Courier New" w:hAnsi="Courier New" w:cs="Symbol" w:hint="default"/>
      </w:rPr>
    </w:lvl>
    <w:lvl w:ilvl="2" w:tplc="690A3BEC" w:tentative="1">
      <w:start w:val="1"/>
      <w:numFmt w:val="bullet"/>
      <w:lvlText w:val=""/>
      <w:lvlJc w:val="left"/>
      <w:pPr>
        <w:tabs>
          <w:tab w:val="num" w:pos="2520"/>
        </w:tabs>
        <w:ind w:left="2520" w:hanging="360"/>
      </w:pPr>
      <w:rPr>
        <w:rFonts w:ascii="Wingdings" w:hAnsi="Wingdings" w:hint="default"/>
      </w:rPr>
    </w:lvl>
    <w:lvl w:ilvl="3" w:tplc="2E968CB6" w:tentative="1">
      <w:start w:val="1"/>
      <w:numFmt w:val="bullet"/>
      <w:lvlText w:val=""/>
      <w:lvlJc w:val="left"/>
      <w:pPr>
        <w:tabs>
          <w:tab w:val="num" w:pos="3240"/>
        </w:tabs>
        <w:ind w:left="3240" w:hanging="360"/>
      </w:pPr>
      <w:rPr>
        <w:rFonts w:ascii="Symbol" w:hAnsi="Symbol" w:hint="default"/>
      </w:rPr>
    </w:lvl>
    <w:lvl w:ilvl="4" w:tplc="A9444B08" w:tentative="1">
      <w:start w:val="1"/>
      <w:numFmt w:val="bullet"/>
      <w:lvlText w:val="o"/>
      <w:lvlJc w:val="left"/>
      <w:pPr>
        <w:tabs>
          <w:tab w:val="num" w:pos="3960"/>
        </w:tabs>
        <w:ind w:left="3960" w:hanging="360"/>
      </w:pPr>
      <w:rPr>
        <w:rFonts w:ascii="Courier New" w:hAnsi="Courier New" w:cs="Symbol" w:hint="default"/>
      </w:rPr>
    </w:lvl>
    <w:lvl w:ilvl="5" w:tplc="ED149930" w:tentative="1">
      <w:start w:val="1"/>
      <w:numFmt w:val="bullet"/>
      <w:lvlText w:val=""/>
      <w:lvlJc w:val="left"/>
      <w:pPr>
        <w:tabs>
          <w:tab w:val="num" w:pos="4680"/>
        </w:tabs>
        <w:ind w:left="4680" w:hanging="360"/>
      </w:pPr>
      <w:rPr>
        <w:rFonts w:ascii="Wingdings" w:hAnsi="Wingdings" w:hint="default"/>
      </w:rPr>
    </w:lvl>
    <w:lvl w:ilvl="6" w:tplc="3862837E" w:tentative="1">
      <w:start w:val="1"/>
      <w:numFmt w:val="bullet"/>
      <w:lvlText w:val=""/>
      <w:lvlJc w:val="left"/>
      <w:pPr>
        <w:tabs>
          <w:tab w:val="num" w:pos="5400"/>
        </w:tabs>
        <w:ind w:left="5400" w:hanging="360"/>
      </w:pPr>
      <w:rPr>
        <w:rFonts w:ascii="Symbol" w:hAnsi="Symbol" w:hint="default"/>
      </w:rPr>
    </w:lvl>
    <w:lvl w:ilvl="7" w:tplc="F55A1A4E" w:tentative="1">
      <w:start w:val="1"/>
      <w:numFmt w:val="bullet"/>
      <w:lvlText w:val="o"/>
      <w:lvlJc w:val="left"/>
      <w:pPr>
        <w:tabs>
          <w:tab w:val="num" w:pos="6120"/>
        </w:tabs>
        <w:ind w:left="6120" w:hanging="360"/>
      </w:pPr>
      <w:rPr>
        <w:rFonts w:ascii="Courier New" w:hAnsi="Courier New" w:cs="Symbol" w:hint="default"/>
      </w:rPr>
    </w:lvl>
    <w:lvl w:ilvl="8" w:tplc="99E2E148"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1EC11412"/>
    <w:multiLevelType w:val="hybridMultilevel"/>
    <w:tmpl w:val="6874CAF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Symbol"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Symbol"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Symbol" w:hint="default"/>
      </w:rPr>
    </w:lvl>
    <w:lvl w:ilvl="8" w:tplc="04090005" w:tentative="1">
      <w:start w:val="1"/>
      <w:numFmt w:val="bullet"/>
      <w:lvlText w:val=""/>
      <w:lvlJc w:val="left"/>
      <w:pPr>
        <w:ind w:left="6526" w:hanging="360"/>
      </w:pPr>
      <w:rPr>
        <w:rFonts w:ascii="Wingdings" w:hAnsi="Wingdings" w:hint="default"/>
      </w:rPr>
    </w:lvl>
  </w:abstractNum>
  <w:abstractNum w:abstractNumId="11" w15:restartNumberingAfterBreak="0">
    <w:nsid w:val="208C5DB3"/>
    <w:multiLevelType w:val="multilevel"/>
    <w:tmpl w:val="C6BEE01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2C33B1C"/>
    <w:multiLevelType w:val="hybridMultilevel"/>
    <w:tmpl w:val="AFDC3208"/>
    <w:lvl w:ilvl="0" w:tplc="79ECBD20">
      <w:start w:val="1"/>
      <w:numFmt w:val="bullet"/>
      <w:lvlText w:val=""/>
      <w:lvlJc w:val="left"/>
      <w:pPr>
        <w:tabs>
          <w:tab w:val="num" w:pos="1800"/>
        </w:tabs>
        <w:ind w:left="1800" w:hanging="360"/>
      </w:pPr>
      <w:rPr>
        <w:rFonts w:ascii="Symbol" w:hAnsi="Symbol" w:hint="default"/>
      </w:rPr>
    </w:lvl>
    <w:lvl w:ilvl="1" w:tplc="F7762076" w:tentative="1">
      <w:start w:val="1"/>
      <w:numFmt w:val="bullet"/>
      <w:lvlText w:val="o"/>
      <w:lvlJc w:val="left"/>
      <w:pPr>
        <w:tabs>
          <w:tab w:val="num" w:pos="2520"/>
        </w:tabs>
        <w:ind w:left="2520" w:hanging="360"/>
      </w:pPr>
      <w:rPr>
        <w:rFonts w:ascii="Courier New" w:hAnsi="Courier New" w:cs="Symbol" w:hint="default"/>
      </w:rPr>
    </w:lvl>
    <w:lvl w:ilvl="2" w:tplc="D166BE8E" w:tentative="1">
      <w:start w:val="1"/>
      <w:numFmt w:val="bullet"/>
      <w:lvlText w:val=""/>
      <w:lvlJc w:val="left"/>
      <w:pPr>
        <w:tabs>
          <w:tab w:val="num" w:pos="3240"/>
        </w:tabs>
        <w:ind w:left="3240" w:hanging="360"/>
      </w:pPr>
      <w:rPr>
        <w:rFonts w:ascii="Wingdings" w:hAnsi="Wingdings" w:hint="default"/>
      </w:rPr>
    </w:lvl>
    <w:lvl w:ilvl="3" w:tplc="C4AA4030" w:tentative="1">
      <w:start w:val="1"/>
      <w:numFmt w:val="bullet"/>
      <w:lvlText w:val=""/>
      <w:lvlJc w:val="left"/>
      <w:pPr>
        <w:tabs>
          <w:tab w:val="num" w:pos="3960"/>
        </w:tabs>
        <w:ind w:left="3960" w:hanging="360"/>
      </w:pPr>
      <w:rPr>
        <w:rFonts w:ascii="Symbol" w:hAnsi="Symbol" w:hint="default"/>
      </w:rPr>
    </w:lvl>
    <w:lvl w:ilvl="4" w:tplc="DBEA48F2" w:tentative="1">
      <w:start w:val="1"/>
      <w:numFmt w:val="bullet"/>
      <w:lvlText w:val="o"/>
      <w:lvlJc w:val="left"/>
      <w:pPr>
        <w:tabs>
          <w:tab w:val="num" w:pos="4680"/>
        </w:tabs>
        <w:ind w:left="4680" w:hanging="360"/>
      </w:pPr>
      <w:rPr>
        <w:rFonts w:ascii="Courier New" w:hAnsi="Courier New" w:cs="Symbol" w:hint="default"/>
      </w:rPr>
    </w:lvl>
    <w:lvl w:ilvl="5" w:tplc="EB6C1F02" w:tentative="1">
      <w:start w:val="1"/>
      <w:numFmt w:val="bullet"/>
      <w:lvlText w:val=""/>
      <w:lvlJc w:val="left"/>
      <w:pPr>
        <w:tabs>
          <w:tab w:val="num" w:pos="5400"/>
        </w:tabs>
        <w:ind w:left="5400" w:hanging="360"/>
      </w:pPr>
      <w:rPr>
        <w:rFonts w:ascii="Wingdings" w:hAnsi="Wingdings" w:hint="default"/>
      </w:rPr>
    </w:lvl>
    <w:lvl w:ilvl="6" w:tplc="F578BA18" w:tentative="1">
      <w:start w:val="1"/>
      <w:numFmt w:val="bullet"/>
      <w:lvlText w:val=""/>
      <w:lvlJc w:val="left"/>
      <w:pPr>
        <w:tabs>
          <w:tab w:val="num" w:pos="6120"/>
        </w:tabs>
        <w:ind w:left="6120" w:hanging="360"/>
      </w:pPr>
      <w:rPr>
        <w:rFonts w:ascii="Symbol" w:hAnsi="Symbol" w:hint="default"/>
      </w:rPr>
    </w:lvl>
    <w:lvl w:ilvl="7" w:tplc="CFDCD54C" w:tentative="1">
      <w:start w:val="1"/>
      <w:numFmt w:val="bullet"/>
      <w:lvlText w:val="o"/>
      <w:lvlJc w:val="left"/>
      <w:pPr>
        <w:tabs>
          <w:tab w:val="num" w:pos="6840"/>
        </w:tabs>
        <w:ind w:left="6840" w:hanging="360"/>
      </w:pPr>
      <w:rPr>
        <w:rFonts w:ascii="Courier New" w:hAnsi="Courier New" w:cs="Symbol" w:hint="default"/>
      </w:rPr>
    </w:lvl>
    <w:lvl w:ilvl="8" w:tplc="41BA0B0C"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24C30349"/>
    <w:multiLevelType w:val="hybridMultilevel"/>
    <w:tmpl w:val="754447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Symbol"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Symbol"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15:restartNumberingAfterBreak="0">
    <w:nsid w:val="2B5D3BA1"/>
    <w:multiLevelType w:val="hybridMultilevel"/>
    <w:tmpl w:val="48684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2C520111"/>
    <w:multiLevelType w:val="hybridMultilevel"/>
    <w:tmpl w:val="4D2A95A6"/>
    <w:lvl w:ilvl="0" w:tplc="EDE4D28C">
      <w:start w:val="1"/>
      <w:numFmt w:val="bullet"/>
      <w:lvlText w:val=""/>
      <w:lvlJc w:val="left"/>
      <w:pPr>
        <w:tabs>
          <w:tab w:val="num" w:pos="1800"/>
        </w:tabs>
        <w:ind w:left="1800" w:hanging="360"/>
      </w:pPr>
      <w:rPr>
        <w:rFonts w:ascii="Symbol" w:hAnsi="Symbol" w:hint="default"/>
      </w:rPr>
    </w:lvl>
    <w:lvl w:ilvl="1" w:tplc="E72049F0" w:tentative="1">
      <w:start w:val="1"/>
      <w:numFmt w:val="bullet"/>
      <w:lvlText w:val="o"/>
      <w:lvlJc w:val="left"/>
      <w:pPr>
        <w:tabs>
          <w:tab w:val="num" w:pos="2520"/>
        </w:tabs>
        <w:ind w:left="2520" w:hanging="360"/>
      </w:pPr>
      <w:rPr>
        <w:rFonts w:ascii="Courier New" w:hAnsi="Courier New" w:cs="Symbol" w:hint="default"/>
      </w:rPr>
    </w:lvl>
    <w:lvl w:ilvl="2" w:tplc="E124E4E4" w:tentative="1">
      <w:start w:val="1"/>
      <w:numFmt w:val="bullet"/>
      <w:lvlText w:val=""/>
      <w:lvlJc w:val="left"/>
      <w:pPr>
        <w:tabs>
          <w:tab w:val="num" w:pos="3240"/>
        </w:tabs>
        <w:ind w:left="3240" w:hanging="360"/>
      </w:pPr>
      <w:rPr>
        <w:rFonts w:ascii="Wingdings" w:hAnsi="Wingdings" w:hint="default"/>
      </w:rPr>
    </w:lvl>
    <w:lvl w:ilvl="3" w:tplc="B3C65AD2" w:tentative="1">
      <w:start w:val="1"/>
      <w:numFmt w:val="bullet"/>
      <w:lvlText w:val=""/>
      <w:lvlJc w:val="left"/>
      <w:pPr>
        <w:tabs>
          <w:tab w:val="num" w:pos="3960"/>
        </w:tabs>
        <w:ind w:left="3960" w:hanging="360"/>
      </w:pPr>
      <w:rPr>
        <w:rFonts w:ascii="Symbol" w:hAnsi="Symbol" w:hint="default"/>
      </w:rPr>
    </w:lvl>
    <w:lvl w:ilvl="4" w:tplc="C39CCE5C" w:tentative="1">
      <w:start w:val="1"/>
      <w:numFmt w:val="bullet"/>
      <w:lvlText w:val="o"/>
      <w:lvlJc w:val="left"/>
      <w:pPr>
        <w:tabs>
          <w:tab w:val="num" w:pos="4680"/>
        </w:tabs>
        <w:ind w:left="4680" w:hanging="360"/>
      </w:pPr>
      <w:rPr>
        <w:rFonts w:ascii="Courier New" w:hAnsi="Courier New" w:cs="Symbol" w:hint="default"/>
      </w:rPr>
    </w:lvl>
    <w:lvl w:ilvl="5" w:tplc="1C74DA44" w:tentative="1">
      <w:start w:val="1"/>
      <w:numFmt w:val="bullet"/>
      <w:lvlText w:val=""/>
      <w:lvlJc w:val="left"/>
      <w:pPr>
        <w:tabs>
          <w:tab w:val="num" w:pos="5400"/>
        </w:tabs>
        <w:ind w:left="5400" w:hanging="360"/>
      </w:pPr>
      <w:rPr>
        <w:rFonts w:ascii="Wingdings" w:hAnsi="Wingdings" w:hint="default"/>
      </w:rPr>
    </w:lvl>
    <w:lvl w:ilvl="6" w:tplc="F364EC0E" w:tentative="1">
      <w:start w:val="1"/>
      <w:numFmt w:val="bullet"/>
      <w:lvlText w:val=""/>
      <w:lvlJc w:val="left"/>
      <w:pPr>
        <w:tabs>
          <w:tab w:val="num" w:pos="6120"/>
        </w:tabs>
        <w:ind w:left="6120" w:hanging="360"/>
      </w:pPr>
      <w:rPr>
        <w:rFonts w:ascii="Symbol" w:hAnsi="Symbol" w:hint="default"/>
      </w:rPr>
    </w:lvl>
    <w:lvl w:ilvl="7" w:tplc="6AA231CC" w:tentative="1">
      <w:start w:val="1"/>
      <w:numFmt w:val="bullet"/>
      <w:lvlText w:val="o"/>
      <w:lvlJc w:val="left"/>
      <w:pPr>
        <w:tabs>
          <w:tab w:val="num" w:pos="6840"/>
        </w:tabs>
        <w:ind w:left="6840" w:hanging="360"/>
      </w:pPr>
      <w:rPr>
        <w:rFonts w:ascii="Courier New" w:hAnsi="Courier New" w:cs="Symbol" w:hint="default"/>
      </w:rPr>
    </w:lvl>
    <w:lvl w:ilvl="8" w:tplc="BA62C458"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2C5D2C00"/>
    <w:multiLevelType w:val="hybridMultilevel"/>
    <w:tmpl w:val="8DC8BB74"/>
    <w:lvl w:ilvl="0" w:tplc="04090001">
      <w:start w:val="1"/>
      <w:numFmt w:val="decimal"/>
      <w:lvlText w:val="%1."/>
      <w:lvlJc w:val="left"/>
      <w:pPr>
        <w:tabs>
          <w:tab w:val="num" w:pos="1440"/>
        </w:tabs>
        <w:ind w:left="1440" w:hanging="360"/>
      </w:pPr>
    </w:lvl>
    <w:lvl w:ilvl="1" w:tplc="04090003" w:tentative="1">
      <w:start w:val="1"/>
      <w:numFmt w:val="lowerLetter"/>
      <w:lvlText w:val="%2."/>
      <w:lvlJc w:val="left"/>
      <w:pPr>
        <w:tabs>
          <w:tab w:val="num" w:pos="2160"/>
        </w:tabs>
        <w:ind w:left="2160" w:hanging="360"/>
      </w:pPr>
    </w:lvl>
    <w:lvl w:ilvl="2" w:tplc="04090005" w:tentative="1">
      <w:start w:val="1"/>
      <w:numFmt w:val="lowerRoman"/>
      <w:lvlText w:val="%3."/>
      <w:lvlJc w:val="right"/>
      <w:pPr>
        <w:tabs>
          <w:tab w:val="num" w:pos="2880"/>
        </w:tabs>
        <w:ind w:left="2880" w:hanging="180"/>
      </w:pPr>
    </w:lvl>
    <w:lvl w:ilvl="3" w:tplc="04090001" w:tentative="1">
      <w:start w:val="1"/>
      <w:numFmt w:val="decimal"/>
      <w:lvlText w:val="%4."/>
      <w:lvlJc w:val="left"/>
      <w:pPr>
        <w:tabs>
          <w:tab w:val="num" w:pos="3600"/>
        </w:tabs>
        <w:ind w:left="3600" w:hanging="360"/>
      </w:pPr>
    </w:lvl>
    <w:lvl w:ilvl="4" w:tplc="04090003" w:tentative="1">
      <w:start w:val="1"/>
      <w:numFmt w:val="lowerLetter"/>
      <w:lvlText w:val="%5."/>
      <w:lvlJc w:val="left"/>
      <w:pPr>
        <w:tabs>
          <w:tab w:val="num" w:pos="4320"/>
        </w:tabs>
        <w:ind w:left="4320" w:hanging="360"/>
      </w:pPr>
    </w:lvl>
    <w:lvl w:ilvl="5" w:tplc="04090005" w:tentative="1">
      <w:start w:val="1"/>
      <w:numFmt w:val="lowerRoman"/>
      <w:lvlText w:val="%6."/>
      <w:lvlJc w:val="right"/>
      <w:pPr>
        <w:tabs>
          <w:tab w:val="num" w:pos="5040"/>
        </w:tabs>
        <w:ind w:left="5040" w:hanging="180"/>
      </w:pPr>
    </w:lvl>
    <w:lvl w:ilvl="6" w:tplc="04090001" w:tentative="1">
      <w:start w:val="1"/>
      <w:numFmt w:val="decimal"/>
      <w:lvlText w:val="%7."/>
      <w:lvlJc w:val="left"/>
      <w:pPr>
        <w:tabs>
          <w:tab w:val="num" w:pos="5760"/>
        </w:tabs>
        <w:ind w:left="5760" w:hanging="360"/>
      </w:pPr>
    </w:lvl>
    <w:lvl w:ilvl="7" w:tplc="04090003" w:tentative="1">
      <w:start w:val="1"/>
      <w:numFmt w:val="lowerLetter"/>
      <w:lvlText w:val="%8."/>
      <w:lvlJc w:val="left"/>
      <w:pPr>
        <w:tabs>
          <w:tab w:val="num" w:pos="6480"/>
        </w:tabs>
        <w:ind w:left="6480" w:hanging="360"/>
      </w:pPr>
    </w:lvl>
    <w:lvl w:ilvl="8" w:tplc="04090005" w:tentative="1">
      <w:start w:val="1"/>
      <w:numFmt w:val="lowerRoman"/>
      <w:lvlText w:val="%9."/>
      <w:lvlJc w:val="right"/>
      <w:pPr>
        <w:tabs>
          <w:tab w:val="num" w:pos="7200"/>
        </w:tabs>
        <w:ind w:left="7200" w:hanging="180"/>
      </w:pPr>
    </w:lvl>
  </w:abstractNum>
  <w:abstractNum w:abstractNumId="17" w15:restartNumberingAfterBreak="0">
    <w:nsid w:val="2F161795"/>
    <w:multiLevelType w:val="hybridMultilevel"/>
    <w:tmpl w:val="061473FC"/>
    <w:lvl w:ilvl="0" w:tplc="F8D21F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37A200AA"/>
    <w:multiLevelType w:val="hybridMultilevel"/>
    <w:tmpl w:val="3E76B088"/>
    <w:lvl w:ilvl="0" w:tplc="4A8C60BC">
      <w:start w:val="1"/>
      <w:numFmt w:val="bullet"/>
      <w:lvlText w:val=""/>
      <w:lvlJc w:val="left"/>
      <w:pPr>
        <w:tabs>
          <w:tab w:val="num" w:pos="1080"/>
        </w:tabs>
        <w:ind w:left="1080" w:hanging="360"/>
      </w:pPr>
      <w:rPr>
        <w:rFonts w:ascii="Symbol" w:hAnsi="Symbol" w:hint="default"/>
      </w:rPr>
    </w:lvl>
    <w:lvl w:ilvl="1" w:tplc="8AAA07DA" w:tentative="1">
      <w:start w:val="1"/>
      <w:numFmt w:val="bullet"/>
      <w:lvlText w:val="o"/>
      <w:lvlJc w:val="left"/>
      <w:pPr>
        <w:tabs>
          <w:tab w:val="num" w:pos="1800"/>
        </w:tabs>
        <w:ind w:left="1800" w:hanging="360"/>
      </w:pPr>
      <w:rPr>
        <w:rFonts w:ascii="Courier New" w:hAnsi="Courier New" w:cs="Symbol" w:hint="default"/>
      </w:rPr>
    </w:lvl>
    <w:lvl w:ilvl="2" w:tplc="97C272B6" w:tentative="1">
      <w:start w:val="1"/>
      <w:numFmt w:val="bullet"/>
      <w:lvlText w:val=""/>
      <w:lvlJc w:val="left"/>
      <w:pPr>
        <w:tabs>
          <w:tab w:val="num" w:pos="2520"/>
        </w:tabs>
        <w:ind w:left="2520" w:hanging="360"/>
      </w:pPr>
      <w:rPr>
        <w:rFonts w:ascii="Wingdings" w:hAnsi="Wingdings" w:hint="default"/>
      </w:rPr>
    </w:lvl>
    <w:lvl w:ilvl="3" w:tplc="0C405B46" w:tentative="1">
      <w:start w:val="1"/>
      <w:numFmt w:val="bullet"/>
      <w:lvlText w:val=""/>
      <w:lvlJc w:val="left"/>
      <w:pPr>
        <w:tabs>
          <w:tab w:val="num" w:pos="3240"/>
        </w:tabs>
        <w:ind w:left="3240" w:hanging="360"/>
      </w:pPr>
      <w:rPr>
        <w:rFonts w:ascii="Symbol" w:hAnsi="Symbol" w:hint="default"/>
      </w:rPr>
    </w:lvl>
    <w:lvl w:ilvl="4" w:tplc="E68E53FA" w:tentative="1">
      <w:start w:val="1"/>
      <w:numFmt w:val="bullet"/>
      <w:lvlText w:val="o"/>
      <w:lvlJc w:val="left"/>
      <w:pPr>
        <w:tabs>
          <w:tab w:val="num" w:pos="3960"/>
        </w:tabs>
        <w:ind w:left="3960" w:hanging="360"/>
      </w:pPr>
      <w:rPr>
        <w:rFonts w:ascii="Courier New" w:hAnsi="Courier New" w:cs="Symbol" w:hint="default"/>
      </w:rPr>
    </w:lvl>
    <w:lvl w:ilvl="5" w:tplc="3770328A" w:tentative="1">
      <w:start w:val="1"/>
      <w:numFmt w:val="bullet"/>
      <w:lvlText w:val=""/>
      <w:lvlJc w:val="left"/>
      <w:pPr>
        <w:tabs>
          <w:tab w:val="num" w:pos="4680"/>
        </w:tabs>
        <w:ind w:left="4680" w:hanging="360"/>
      </w:pPr>
      <w:rPr>
        <w:rFonts w:ascii="Wingdings" w:hAnsi="Wingdings" w:hint="default"/>
      </w:rPr>
    </w:lvl>
    <w:lvl w:ilvl="6" w:tplc="6338ED32" w:tentative="1">
      <w:start w:val="1"/>
      <w:numFmt w:val="bullet"/>
      <w:lvlText w:val=""/>
      <w:lvlJc w:val="left"/>
      <w:pPr>
        <w:tabs>
          <w:tab w:val="num" w:pos="5400"/>
        </w:tabs>
        <w:ind w:left="5400" w:hanging="360"/>
      </w:pPr>
      <w:rPr>
        <w:rFonts w:ascii="Symbol" w:hAnsi="Symbol" w:hint="default"/>
      </w:rPr>
    </w:lvl>
    <w:lvl w:ilvl="7" w:tplc="3A5673DA" w:tentative="1">
      <w:start w:val="1"/>
      <w:numFmt w:val="bullet"/>
      <w:lvlText w:val="o"/>
      <w:lvlJc w:val="left"/>
      <w:pPr>
        <w:tabs>
          <w:tab w:val="num" w:pos="6120"/>
        </w:tabs>
        <w:ind w:left="6120" w:hanging="360"/>
      </w:pPr>
      <w:rPr>
        <w:rFonts w:ascii="Courier New" w:hAnsi="Courier New" w:cs="Symbol" w:hint="default"/>
      </w:rPr>
    </w:lvl>
    <w:lvl w:ilvl="8" w:tplc="10BC6FD6"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45643E2B"/>
    <w:multiLevelType w:val="multilevel"/>
    <w:tmpl w:val="748A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4911B4"/>
    <w:multiLevelType w:val="hybridMultilevel"/>
    <w:tmpl w:val="93EAF394"/>
    <w:lvl w:ilvl="0" w:tplc="4E4AC182">
      <w:start w:val="1"/>
      <w:numFmt w:val="bullet"/>
      <w:lvlText w:val=""/>
      <w:lvlJc w:val="left"/>
      <w:pPr>
        <w:tabs>
          <w:tab w:val="num" w:pos="1440"/>
        </w:tabs>
        <w:ind w:left="1440" w:hanging="360"/>
      </w:pPr>
      <w:rPr>
        <w:rFonts w:ascii="Symbol" w:hAnsi="Symbol" w:hint="default"/>
      </w:rPr>
    </w:lvl>
    <w:lvl w:ilvl="1" w:tplc="30B0311C" w:tentative="1">
      <w:start w:val="1"/>
      <w:numFmt w:val="bullet"/>
      <w:lvlText w:val="o"/>
      <w:lvlJc w:val="left"/>
      <w:pPr>
        <w:tabs>
          <w:tab w:val="num" w:pos="2160"/>
        </w:tabs>
        <w:ind w:left="2160" w:hanging="360"/>
      </w:pPr>
      <w:rPr>
        <w:rFonts w:ascii="Courier New" w:hAnsi="Courier New" w:cs="Symbol" w:hint="default"/>
      </w:rPr>
    </w:lvl>
    <w:lvl w:ilvl="2" w:tplc="8AA66AA8" w:tentative="1">
      <w:start w:val="1"/>
      <w:numFmt w:val="bullet"/>
      <w:lvlText w:val=""/>
      <w:lvlJc w:val="left"/>
      <w:pPr>
        <w:tabs>
          <w:tab w:val="num" w:pos="2880"/>
        </w:tabs>
        <w:ind w:left="2880" w:hanging="360"/>
      </w:pPr>
      <w:rPr>
        <w:rFonts w:ascii="Wingdings" w:hAnsi="Wingdings" w:hint="default"/>
      </w:rPr>
    </w:lvl>
    <w:lvl w:ilvl="3" w:tplc="494A15B6" w:tentative="1">
      <w:start w:val="1"/>
      <w:numFmt w:val="bullet"/>
      <w:lvlText w:val=""/>
      <w:lvlJc w:val="left"/>
      <w:pPr>
        <w:tabs>
          <w:tab w:val="num" w:pos="3600"/>
        </w:tabs>
        <w:ind w:left="3600" w:hanging="360"/>
      </w:pPr>
      <w:rPr>
        <w:rFonts w:ascii="Symbol" w:hAnsi="Symbol" w:hint="default"/>
      </w:rPr>
    </w:lvl>
    <w:lvl w:ilvl="4" w:tplc="7004CA1C" w:tentative="1">
      <w:start w:val="1"/>
      <w:numFmt w:val="bullet"/>
      <w:lvlText w:val="o"/>
      <w:lvlJc w:val="left"/>
      <w:pPr>
        <w:tabs>
          <w:tab w:val="num" w:pos="4320"/>
        </w:tabs>
        <w:ind w:left="4320" w:hanging="360"/>
      </w:pPr>
      <w:rPr>
        <w:rFonts w:ascii="Courier New" w:hAnsi="Courier New" w:cs="Symbol" w:hint="default"/>
      </w:rPr>
    </w:lvl>
    <w:lvl w:ilvl="5" w:tplc="0A8282DA" w:tentative="1">
      <w:start w:val="1"/>
      <w:numFmt w:val="bullet"/>
      <w:lvlText w:val=""/>
      <w:lvlJc w:val="left"/>
      <w:pPr>
        <w:tabs>
          <w:tab w:val="num" w:pos="5040"/>
        </w:tabs>
        <w:ind w:left="5040" w:hanging="360"/>
      </w:pPr>
      <w:rPr>
        <w:rFonts w:ascii="Wingdings" w:hAnsi="Wingdings" w:hint="default"/>
      </w:rPr>
    </w:lvl>
    <w:lvl w:ilvl="6" w:tplc="744E4470" w:tentative="1">
      <w:start w:val="1"/>
      <w:numFmt w:val="bullet"/>
      <w:lvlText w:val=""/>
      <w:lvlJc w:val="left"/>
      <w:pPr>
        <w:tabs>
          <w:tab w:val="num" w:pos="5760"/>
        </w:tabs>
        <w:ind w:left="5760" w:hanging="360"/>
      </w:pPr>
      <w:rPr>
        <w:rFonts w:ascii="Symbol" w:hAnsi="Symbol" w:hint="default"/>
      </w:rPr>
    </w:lvl>
    <w:lvl w:ilvl="7" w:tplc="DC7AB7F6" w:tentative="1">
      <w:start w:val="1"/>
      <w:numFmt w:val="bullet"/>
      <w:lvlText w:val="o"/>
      <w:lvlJc w:val="left"/>
      <w:pPr>
        <w:tabs>
          <w:tab w:val="num" w:pos="6480"/>
        </w:tabs>
        <w:ind w:left="6480" w:hanging="360"/>
      </w:pPr>
      <w:rPr>
        <w:rFonts w:ascii="Courier New" w:hAnsi="Courier New" w:cs="Symbol" w:hint="default"/>
      </w:rPr>
    </w:lvl>
    <w:lvl w:ilvl="8" w:tplc="EB18BFA0" w:tentative="1">
      <w:start w:val="1"/>
      <w:numFmt w:val="bullet"/>
      <w:lvlText w:val=""/>
      <w:lvlJc w:val="left"/>
      <w:pPr>
        <w:tabs>
          <w:tab w:val="num" w:pos="7200"/>
        </w:tabs>
        <w:ind w:left="7200" w:hanging="360"/>
      </w:pPr>
      <w:rPr>
        <w:rFonts w:ascii="Wingdings" w:hAnsi="Wingdings" w:hint="default"/>
      </w:rPr>
    </w:lvl>
  </w:abstractNum>
  <w:abstractNum w:abstractNumId="21" w15:restartNumberingAfterBreak="0">
    <w:nsid w:val="4C5406B4"/>
    <w:multiLevelType w:val="multilevel"/>
    <w:tmpl w:val="A25E8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D6C6610"/>
    <w:multiLevelType w:val="multilevel"/>
    <w:tmpl w:val="A7F4E12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3" w15:restartNumberingAfterBreak="0">
    <w:nsid w:val="4F4D0870"/>
    <w:multiLevelType w:val="hybridMultilevel"/>
    <w:tmpl w:val="BE402A0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F5C4256"/>
    <w:multiLevelType w:val="hybridMultilevel"/>
    <w:tmpl w:val="6A00FF6E"/>
    <w:lvl w:ilvl="0" w:tplc="BAD278E4">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0A018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6" w15:restartNumberingAfterBreak="0">
    <w:nsid w:val="561C38C4"/>
    <w:multiLevelType w:val="hybridMultilevel"/>
    <w:tmpl w:val="048477B4"/>
    <w:lvl w:ilvl="0" w:tplc="04090001">
      <w:start w:val="1"/>
      <w:numFmt w:val="bullet"/>
      <w:lvlText w:val=""/>
      <w:lvlJc w:val="left"/>
      <w:pPr>
        <w:ind w:left="1368" w:hanging="360"/>
      </w:pPr>
      <w:rPr>
        <w:rFonts w:ascii="Symbol" w:hAnsi="Symbol" w:hint="default"/>
      </w:rPr>
    </w:lvl>
    <w:lvl w:ilvl="1" w:tplc="04090003">
      <w:start w:val="1"/>
      <w:numFmt w:val="bullet"/>
      <w:lvlText w:val="o"/>
      <w:lvlJc w:val="left"/>
      <w:pPr>
        <w:ind w:left="2088" w:hanging="360"/>
      </w:pPr>
      <w:rPr>
        <w:rFonts w:ascii="Courier New" w:hAnsi="Courier New" w:cs="Symbol"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Symbol"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Symbol" w:hint="default"/>
      </w:rPr>
    </w:lvl>
    <w:lvl w:ilvl="8" w:tplc="04090005" w:tentative="1">
      <w:start w:val="1"/>
      <w:numFmt w:val="bullet"/>
      <w:lvlText w:val=""/>
      <w:lvlJc w:val="left"/>
      <w:pPr>
        <w:ind w:left="7128" w:hanging="360"/>
      </w:pPr>
      <w:rPr>
        <w:rFonts w:ascii="Wingdings" w:hAnsi="Wingdings" w:hint="default"/>
      </w:rPr>
    </w:lvl>
  </w:abstractNum>
  <w:abstractNum w:abstractNumId="27" w15:restartNumberingAfterBreak="0">
    <w:nsid w:val="587F43FC"/>
    <w:multiLevelType w:val="hybridMultilevel"/>
    <w:tmpl w:val="DAE656F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Symbol"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Symbol"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Symbol" w:hint="default"/>
      </w:rPr>
    </w:lvl>
    <w:lvl w:ilvl="8" w:tplc="04090005" w:tentative="1">
      <w:start w:val="1"/>
      <w:numFmt w:val="bullet"/>
      <w:lvlText w:val=""/>
      <w:lvlJc w:val="left"/>
      <w:pPr>
        <w:ind w:left="7920" w:hanging="360"/>
      </w:pPr>
      <w:rPr>
        <w:rFonts w:ascii="Wingdings" w:hAnsi="Wingdings" w:hint="default"/>
      </w:rPr>
    </w:lvl>
  </w:abstractNum>
  <w:abstractNum w:abstractNumId="28" w15:restartNumberingAfterBreak="0">
    <w:nsid w:val="5BBC0EB7"/>
    <w:multiLevelType w:val="hybridMultilevel"/>
    <w:tmpl w:val="4766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DB0317"/>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0" w15:restartNumberingAfterBreak="0">
    <w:nsid w:val="5FF92FE5"/>
    <w:multiLevelType w:val="hybridMultilevel"/>
    <w:tmpl w:val="2488E0EC"/>
    <w:lvl w:ilvl="0" w:tplc="C7208AB2">
      <w:start w:val="1"/>
      <w:numFmt w:val="bullet"/>
      <w:lvlText w:val=""/>
      <w:lvlJc w:val="left"/>
      <w:pPr>
        <w:tabs>
          <w:tab w:val="num" w:pos="1800"/>
        </w:tabs>
        <w:ind w:left="1800" w:hanging="360"/>
      </w:pPr>
      <w:rPr>
        <w:rFonts w:ascii="Symbol" w:hAnsi="Symbol" w:hint="default"/>
      </w:rPr>
    </w:lvl>
    <w:lvl w:ilvl="1" w:tplc="6B5C1500" w:tentative="1">
      <w:start w:val="1"/>
      <w:numFmt w:val="bullet"/>
      <w:lvlText w:val="o"/>
      <w:lvlJc w:val="left"/>
      <w:pPr>
        <w:tabs>
          <w:tab w:val="num" w:pos="2520"/>
        </w:tabs>
        <w:ind w:left="2520" w:hanging="360"/>
      </w:pPr>
      <w:rPr>
        <w:rFonts w:ascii="Courier New" w:hAnsi="Courier New" w:cs="Symbol" w:hint="default"/>
      </w:rPr>
    </w:lvl>
    <w:lvl w:ilvl="2" w:tplc="E9A634A2" w:tentative="1">
      <w:start w:val="1"/>
      <w:numFmt w:val="bullet"/>
      <w:lvlText w:val=""/>
      <w:lvlJc w:val="left"/>
      <w:pPr>
        <w:tabs>
          <w:tab w:val="num" w:pos="3240"/>
        </w:tabs>
        <w:ind w:left="3240" w:hanging="360"/>
      </w:pPr>
      <w:rPr>
        <w:rFonts w:ascii="Wingdings" w:hAnsi="Wingdings" w:hint="default"/>
      </w:rPr>
    </w:lvl>
    <w:lvl w:ilvl="3" w:tplc="9A52E90C" w:tentative="1">
      <w:start w:val="1"/>
      <w:numFmt w:val="bullet"/>
      <w:lvlText w:val=""/>
      <w:lvlJc w:val="left"/>
      <w:pPr>
        <w:tabs>
          <w:tab w:val="num" w:pos="3960"/>
        </w:tabs>
        <w:ind w:left="3960" w:hanging="360"/>
      </w:pPr>
      <w:rPr>
        <w:rFonts w:ascii="Symbol" w:hAnsi="Symbol" w:hint="default"/>
      </w:rPr>
    </w:lvl>
    <w:lvl w:ilvl="4" w:tplc="F03CE7DA" w:tentative="1">
      <w:start w:val="1"/>
      <w:numFmt w:val="bullet"/>
      <w:lvlText w:val="o"/>
      <w:lvlJc w:val="left"/>
      <w:pPr>
        <w:tabs>
          <w:tab w:val="num" w:pos="4680"/>
        </w:tabs>
        <w:ind w:left="4680" w:hanging="360"/>
      </w:pPr>
      <w:rPr>
        <w:rFonts w:ascii="Courier New" w:hAnsi="Courier New" w:cs="Symbol" w:hint="default"/>
      </w:rPr>
    </w:lvl>
    <w:lvl w:ilvl="5" w:tplc="526C6B8E" w:tentative="1">
      <w:start w:val="1"/>
      <w:numFmt w:val="bullet"/>
      <w:lvlText w:val=""/>
      <w:lvlJc w:val="left"/>
      <w:pPr>
        <w:tabs>
          <w:tab w:val="num" w:pos="5400"/>
        </w:tabs>
        <w:ind w:left="5400" w:hanging="360"/>
      </w:pPr>
      <w:rPr>
        <w:rFonts w:ascii="Wingdings" w:hAnsi="Wingdings" w:hint="default"/>
      </w:rPr>
    </w:lvl>
    <w:lvl w:ilvl="6" w:tplc="B2ACEFF8" w:tentative="1">
      <w:start w:val="1"/>
      <w:numFmt w:val="bullet"/>
      <w:lvlText w:val=""/>
      <w:lvlJc w:val="left"/>
      <w:pPr>
        <w:tabs>
          <w:tab w:val="num" w:pos="6120"/>
        </w:tabs>
        <w:ind w:left="6120" w:hanging="360"/>
      </w:pPr>
      <w:rPr>
        <w:rFonts w:ascii="Symbol" w:hAnsi="Symbol" w:hint="default"/>
      </w:rPr>
    </w:lvl>
    <w:lvl w:ilvl="7" w:tplc="A8C4D28A" w:tentative="1">
      <w:start w:val="1"/>
      <w:numFmt w:val="bullet"/>
      <w:lvlText w:val="o"/>
      <w:lvlJc w:val="left"/>
      <w:pPr>
        <w:tabs>
          <w:tab w:val="num" w:pos="6840"/>
        </w:tabs>
        <w:ind w:left="6840" w:hanging="360"/>
      </w:pPr>
      <w:rPr>
        <w:rFonts w:ascii="Courier New" w:hAnsi="Courier New" w:cs="Symbol" w:hint="default"/>
      </w:rPr>
    </w:lvl>
    <w:lvl w:ilvl="8" w:tplc="A42A8A90" w:tentative="1">
      <w:start w:val="1"/>
      <w:numFmt w:val="bullet"/>
      <w:lvlText w:val=""/>
      <w:lvlJc w:val="left"/>
      <w:pPr>
        <w:tabs>
          <w:tab w:val="num" w:pos="7560"/>
        </w:tabs>
        <w:ind w:left="7560" w:hanging="360"/>
      </w:pPr>
      <w:rPr>
        <w:rFonts w:ascii="Wingdings" w:hAnsi="Wingdings" w:hint="default"/>
      </w:rPr>
    </w:lvl>
  </w:abstractNum>
  <w:abstractNum w:abstractNumId="31" w15:restartNumberingAfterBreak="0">
    <w:nsid w:val="60600AC8"/>
    <w:multiLevelType w:val="hybridMultilevel"/>
    <w:tmpl w:val="9BAA45A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8D7563"/>
    <w:multiLevelType w:val="hybridMultilevel"/>
    <w:tmpl w:val="11F09744"/>
    <w:lvl w:ilvl="0" w:tplc="1812CCCC">
      <w:start w:val="1"/>
      <w:numFmt w:val="bullet"/>
      <w:lvlText w:val=""/>
      <w:lvlJc w:val="left"/>
      <w:pPr>
        <w:tabs>
          <w:tab w:val="num" w:pos="720"/>
        </w:tabs>
        <w:ind w:left="720" w:hanging="360"/>
      </w:pPr>
      <w:rPr>
        <w:rFonts w:ascii="Symbol" w:hAnsi="Symbol" w:hint="default"/>
      </w:rPr>
    </w:lvl>
    <w:lvl w:ilvl="1" w:tplc="6BD06F9A" w:tentative="1">
      <w:start w:val="1"/>
      <w:numFmt w:val="bullet"/>
      <w:lvlText w:val="o"/>
      <w:lvlJc w:val="left"/>
      <w:pPr>
        <w:tabs>
          <w:tab w:val="num" w:pos="1440"/>
        </w:tabs>
        <w:ind w:left="1440" w:hanging="360"/>
      </w:pPr>
      <w:rPr>
        <w:rFonts w:ascii="Courier New" w:hAnsi="Courier New" w:cs="Symbol" w:hint="default"/>
      </w:rPr>
    </w:lvl>
    <w:lvl w:ilvl="2" w:tplc="E666717C" w:tentative="1">
      <w:start w:val="1"/>
      <w:numFmt w:val="bullet"/>
      <w:lvlText w:val=""/>
      <w:lvlJc w:val="left"/>
      <w:pPr>
        <w:tabs>
          <w:tab w:val="num" w:pos="2160"/>
        </w:tabs>
        <w:ind w:left="2160" w:hanging="360"/>
      </w:pPr>
      <w:rPr>
        <w:rFonts w:ascii="Wingdings" w:hAnsi="Wingdings" w:hint="default"/>
      </w:rPr>
    </w:lvl>
    <w:lvl w:ilvl="3" w:tplc="36F4BAE8" w:tentative="1">
      <w:start w:val="1"/>
      <w:numFmt w:val="bullet"/>
      <w:lvlText w:val=""/>
      <w:lvlJc w:val="left"/>
      <w:pPr>
        <w:tabs>
          <w:tab w:val="num" w:pos="2880"/>
        </w:tabs>
        <w:ind w:left="2880" w:hanging="360"/>
      </w:pPr>
      <w:rPr>
        <w:rFonts w:ascii="Symbol" w:hAnsi="Symbol" w:hint="default"/>
      </w:rPr>
    </w:lvl>
    <w:lvl w:ilvl="4" w:tplc="1070E31A" w:tentative="1">
      <w:start w:val="1"/>
      <w:numFmt w:val="bullet"/>
      <w:lvlText w:val="o"/>
      <w:lvlJc w:val="left"/>
      <w:pPr>
        <w:tabs>
          <w:tab w:val="num" w:pos="3600"/>
        </w:tabs>
        <w:ind w:left="3600" w:hanging="360"/>
      </w:pPr>
      <w:rPr>
        <w:rFonts w:ascii="Courier New" w:hAnsi="Courier New" w:cs="Symbol" w:hint="default"/>
      </w:rPr>
    </w:lvl>
    <w:lvl w:ilvl="5" w:tplc="FE7A5BB4" w:tentative="1">
      <w:start w:val="1"/>
      <w:numFmt w:val="bullet"/>
      <w:lvlText w:val=""/>
      <w:lvlJc w:val="left"/>
      <w:pPr>
        <w:tabs>
          <w:tab w:val="num" w:pos="4320"/>
        </w:tabs>
        <w:ind w:left="4320" w:hanging="360"/>
      </w:pPr>
      <w:rPr>
        <w:rFonts w:ascii="Wingdings" w:hAnsi="Wingdings" w:hint="default"/>
      </w:rPr>
    </w:lvl>
    <w:lvl w:ilvl="6" w:tplc="91B20810" w:tentative="1">
      <w:start w:val="1"/>
      <w:numFmt w:val="bullet"/>
      <w:lvlText w:val=""/>
      <w:lvlJc w:val="left"/>
      <w:pPr>
        <w:tabs>
          <w:tab w:val="num" w:pos="5040"/>
        </w:tabs>
        <w:ind w:left="5040" w:hanging="360"/>
      </w:pPr>
      <w:rPr>
        <w:rFonts w:ascii="Symbol" w:hAnsi="Symbol" w:hint="default"/>
      </w:rPr>
    </w:lvl>
    <w:lvl w:ilvl="7" w:tplc="AE9C11EE" w:tentative="1">
      <w:start w:val="1"/>
      <w:numFmt w:val="bullet"/>
      <w:lvlText w:val="o"/>
      <w:lvlJc w:val="left"/>
      <w:pPr>
        <w:tabs>
          <w:tab w:val="num" w:pos="5760"/>
        </w:tabs>
        <w:ind w:left="5760" w:hanging="360"/>
      </w:pPr>
      <w:rPr>
        <w:rFonts w:ascii="Courier New" w:hAnsi="Courier New" w:cs="Symbol" w:hint="default"/>
      </w:rPr>
    </w:lvl>
    <w:lvl w:ilvl="8" w:tplc="468A8798"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EFC1854"/>
    <w:multiLevelType w:val="hybridMultilevel"/>
    <w:tmpl w:val="21D2F326"/>
    <w:lvl w:ilvl="0" w:tplc="1BB8A79E">
      <w:start w:val="1"/>
      <w:numFmt w:val="decimal"/>
      <w:lvlText w:val="%1."/>
      <w:lvlJc w:val="left"/>
      <w:pPr>
        <w:tabs>
          <w:tab w:val="num" w:pos="720"/>
        </w:tabs>
        <w:ind w:left="720" w:hanging="360"/>
      </w:pPr>
      <w:rPr>
        <w:rFonts w:hint="default"/>
      </w:rPr>
    </w:lvl>
    <w:lvl w:ilvl="1" w:tplc="E1D08974" w:tentative="1">
      <w:start w:val="1"/>
      <w:numFmt w:val="bullet"/>
      <w:lvlText w:val="o"/>
      <w:lvlJc w:val="left"/>
      <w:pPr>
        <w:tabs>
          <w:tab w:val="num" w:pos="1440"/>
        </w:tabs>
        <w:ind w:left="1440" w:hanging="360"/>
      </w:pPr>
      <w:rPr>
        <w:rFonts w:ascii="Courier New" w:hAnsi="Courier New" w:cs="Symbol" w:hint="default"/>
      </w:rPr>
    </w:lvl>
    <w:lvl w:ilvl="2" w:tplc="9C422B00" w:tentative="1">
      <w:start w:val="1"/>
      <w:numFmt w:val="bullet"/>
      <w:lvlText w:val=""/>
      <w:lvlJc w:val="left"/>
      <w:pPr>
        <w:tabs>
          <w:tab w:val="num" w:pos="2160"/>
        </w:tabs>
        <w:ind w:left="2160" w:hanging="360"/>
      </w:pPr>
      <w:rPr>
        <w:rFonts w:ascii="Wingdings" w:hAnsi="Wingdings" w:hint="default"/>
      </w:rPr>
    </w:lvl>
    <w:lvl w:ilvl="3" w:tplc="0BE6EDAE" w:tentative="1">
      <w:start w:val="1"/>
      <w:numFmt w:val="bullet"/>
      <w:lvlText w:val=""/>
      <w:lvlJc w:val="left"/>
      <w:pPr>
        <w:tabs>
          <w:tab w:val="num" w:pos="2880"/>
        </w:tabs>
        <w:ind w:left="2880" w:hanging="360"/>
      </w:pPr>
      <w:rPr>
        <w:rFonts w:ascii="Symbol" w:hAnsi="Symbol" w:hint="default"/>
      </w:rPr>
    </w:lvl>
    <w:lvl w:ilvl="4" w:tplc="B07ABCB4" w:tentative="1">
      <w:start w:val="1"/>
      <w:numFmt w:val="bullet"/>
      <w:lvlText w:val="o"/>
      <w:lvlJc w:val="left"/>
      <w:pPr>
        <w:tabs>
          <w:tab w:val="num" w:pos="3600"/>
        </w:tabs>
        <w:ind w:left="3600" w:hanging="360"/>
      </w:pPr>
      <w:rPr>
        <w:rFonts w:ascii="Courier New" w:hAnsi="Courier New" w:cs="Symbol" w:hint="default"/>
      </w:rPr>
    </w:lvl>
    <w:lvl w:ilvl="5" w:tplc="C9A8E548" w:tentative="1">
      <w:start w:val="1"/>
      <w:numFmt w:val="bullet"/>
      <w:lvlText w:val=""/>
      <w:lvlJc w:val="left"/>
      <w:pPr>
        <w:tabs>
          <w:tab w:val="num" w:pos="4320"/>
        </w:tabs>
        <w:ind w:left="4320" w:hanging="360"/>
      </w:pPr>
      <w:rPr>
        <w:rFonts w:ascii="Wingdings" w:hAnsi="Wingdings" w:hint="default"/>
      </w:rPr>
    </w:lvl>
    <w:lvl w:ilvl="6" w:tplc="84D43CE6" w:tentative="1">
      <w:start w:val="1"/>
      <w:numFmt w:val="bullet"/>
      <w:lvlText w:val=""/>
      <w:lvlJc w:val="left"/>
      <w:pPr>
        <w:tabs>
          <w:tab w:val="num" w:pos="5040"/>
        </w:tabs>
        <w:ind w:left="5040" w:hanging="360"/>
      </w:pPr>
      <w:rPr>
        <w:rFonts w:ascii="Symbol" w:hAnsi="Symbol" w:hint="default"/>
      </w:rPr>
    </w:lvl>
    <w:lvl w:ilvl="7" w:tplc="A14C73AA" w:tentative="1">
      <w:start w:val="1"/>
      <w:numFmt w:val="bullet"/>
      <w:lvlText w:val="o"/>
      <w:lvlJc w:val="left"/>
      <w:pPr>
        <w:tabs>
          <w:tab w:val="num" w:pos="5760"/>
        </w:tabs>
        <w:ind w:left="5760" w:hanging="360"/>
      </w:pPr>
      <w:rPr>
        <w:rFonts w:ascii="Courier New" w:hAnsi="Courier New" w:cs="Symbol" w:hint="default"/>
      </w:rPr>
    </w:lvl>
    <w:lvl w:ilvl="8" w:tplc="BF78FB44"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F001A3C"/>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5" w15:restartNumberingAfterBreak="0">
    <w:nsid w:val="6FC22825"/>
    <w:multiLevelType w:val="hybridMultilevel"/>
    <w:tmpl w:val="7F845DCC"/>
    <w:lvl w:ilvl="0" w:tplc="F8D21F2A">
      <w:start w:val="1"/>
      <w:numFmt w:val="bullet"/>
      <w:lvlText w:val=""/>
      <w:lvlJc w:val="left"/>
      <w:pPr>
        <w:ind w:left="2160" w:hanging="360"/>
      </w:pPr>
      <w:rPr>
        <w:rFonts w:ascii="Symbol" w:hAnsi="Symbol" w:hint="default"/>
      </w:rPr>
    </w:lvl>
    <w:lvl w:ilvl="1" w:tplc="04090003">
      <w:start w:val="1"/>
      <w:numFmt w:val="bullet"/>
      <w:lvlText w:val="o"/>
      <w:lvlJc w:val="left"/>
      <w:pPr>
        <w:ind w:left="2160" w:hanging="360"/>
      </w:pPr>
      <w:rPr>
        <w:rFonts w:ascii="Courier New" w:hAnsi="Courier New" w:cs="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Symbol"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Symbol"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1D95565"/>
    <w:multiLevelType w:val="hybridMultilevel"/>
    <w:tmpl w:val="B4EC7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3D91EB9"/>
    <w:multiLevelType w:val="hybridMultilevel"/>
    <w:tmpl w:val="1F4CF734"/>
    <w:lvl w:ilvl="0" w:tplc="C30E7258">
      <w:start w:val="1"/>
      <w:numFmt w:val="bullet"/>
      <w:lvlText w:val=""/>
      <w:lvlJc w:val="left"/>
      <w:pPr>
        <w:tabs>
          <w:tab w:val="num" w:pos="1080"/>
        </w:tabs>
        <w:ind w:left="1080" w:hanging="360"/>
      </w:pPr>
      <w:rPr>
        <w:rFonts w:ascii="Symbol" w:hAnsi="Symbol" w:hint="default"/>
      </w:rPr>
    </w:lvl>
    <w:lvl w:ilvl="1" w:tplc="FDA8C5B8" w:tentative="1">
      <w:start w:val="1"/>
      <w:numFmt w:val="bullet"/>
      <w:lvlText w:val="o"/>
      <w:lvlJc w:val="left"/>
      <w:pPr>
        <w:tabs>
          <w:tab w:val="num" w:pos="1800"/>
        </w:tabs>
        <w:ind w:left="1800" w:hanging="360"/>
      </w:pPr>
      <w:rPr>
        <w:rFonts w:ascii="Courier New" w:hAnsi="Courier New" w:cs="Symbol" w:hint="default"/>
      </w:rPr>
    </w:lvl>
    <w:lvl w:ilvl="2" w:tplc="BF34D0EE" w:tentative="1">
      <w:start w:val="1"/>
      <w:numFmt w:val="bullet"/>
      <w:lvlText w:val=""/>
      <w:lvlJc w:val="left"/>
      <w:pPr>
        <w:tabs>
          <w:tab w:val="num" w:pos="2520"/>
        </w:tabs>
        <w:ind w:left="2520" w:hanging="360"/>
      </w:pPr>
      <w:rPr>
        <w:rFonts w:ascii="Wingdings" w:hAnsi="Wingdings" w:hint="default"/>
      </w:rPr>
    </w:lvl>
    <w:lvl w:ilvl="3" w:tplc="F9A49504" w:tentative="1">
      <w:start w:val="1"/>
      <w:numFmt w:val="bullet"/>
      <w:lvlText w:val=""/>
      <w:lvlJc w:val="left"/>
      <w:pPr>
        <w:tabs>
          <w:tab w:val="num" w:pos="3240"/>
        </w:tabs>
        <w:ind w:left="3240" w:hanging="360"/>
      </w:pPr>
      <w:rPr>
        <w:rFonts w:ascii="Symbol" w:hAnsi="Symbol" w:hint="default"/>
      </w:rPr>
    </w:lvl>
    <w:lvl w:ilvl="4" w:tplc="58A40878" w:tentative="1">
      <w:start w:val="1"/>
      <w:numFmt w:val="bullet"/>
      <w:lvlText w:val="o"/>
      <w:lvlJc w:val="left"/>
      <w:pPr>
        <w:tabs>
          <w:tab w:val="num" w:pos="3960"/>
        </w:tabs>
        <w:ind w:left="3960" w:hanging="360"/>
      </w:pPr>
      <w:rPr>
        <w:rFonts w:ascii="Courier New" w:hAnsi="Courier New" w:cs="Symbol" w:hint="default"/>
      </w:rPr>
    </w:lvl>
    <w:lvl w:ilvl="5" w:tplc="2034BBAC" w:tentative="1">
      <w:start w:val="1"/>
      <w:numFmt w:val="bullet"/>
      <w:lvlText w:val=""/>
      <w:lvlJc w:val="left"/>
      <w:pPr>
        <w:tabs>
          <w:tab w:val="num" w:pos="4680"/>
        </w:tabs>
        <w:ind w:left="4680" w:hanging="360"/>
      </w:pPr>
      <w:rPr>
        <w:rFonts w:ascii="Wingdings" w:hAnsi="Wingdings" w:hint="default"/>
      </w:rPr>
    </w:lvl>
    <w:lvl w:ilvl="6" w:tplc="5F50E4FE" w:tentative="1">
      <w:start w:val="1"/>
      <w:numFmt w:val="bullet"/>
      <w:lvlText w:val=""/>
      <w:lvlJc w:val="left"/>
      <w:pPr>
        <w:tabs>
          <w:tab w:val="num" w:pos="5400"/>
        </w:tabs>
        <w:ind w:left="5400" w:hanging="360"/>
      </w:pPr>
      <w:rPr>
        <w:rFonts w:ascii="Symbol" w:hAnsi="Symbol" w:hint="default"/>
      </w:rPr>
    </w:lvl>
    <w:lvl w:ilvl="7" w:tplc="85104AA6" w:tentative="1">
      <w:start w:val="1"/>
      <w:numFmt w:val="bullet"/>
      <w:lvlText w:val="o"/>
      <w:lvlJc w:val="left"/>
      <w:pPr>
        <w:tabs>
          <w:tab w:val="num" w:pos="6120"/>
        </w:tabs>
        <w:ind w:left="6120" w:hanging="360"/>
      </w:pPr>
      <w:rPr>
        <w:rFonts w:ascii="Courier New" w:hAnsi="Courier New" w:cs="Symbol" w:hint="default"/>
      </w:rPr>
    </w:lvl>
    <w:lvl w:ilvl="8" w:tplc="49EAF556" w:tentative="1">
      <w:start w:val="1"/>
      <w:numFmt w:val="bullet"/>
      <w:lvlText w:val=""/>
      <w:lvlJc w:val="left"/>
      <w:pPr>
        <w:tabs>
          <w:tab w:val="num" w:pos="6840"/>
        </w:tabs>
        <w:ind w:left="6840" w:hanging="360"/>
      </w:pPr>
      <w:rPr>
        <w:rFonts w:ascii="Wingdings" w:hAnsi="Wingdings" w:hint="default"/>
      </w:rPr>
    </w:lvl>
  </w:abstractNum>
  <w:abstractNum w:abstractNumId="38" w15:restartNumberingAfterBreak="0">
    <w:nsid w:val="7B966D3B"/>
    <w:multiLevelType w:val="multilevel"/>
    <w:tmpl w:val="E7E009D8"/>
    <w:lvl w:ilvl="0">
      <w:start w:val="1"/>
      <w:numFmt w:val="decimal"/>
      <w:lvlText w:val="%1."/>
      <w:lvlJc w:val="left"/>
      <w:pPr>
        <w:tabs>
          <w:tab w:val="num" w:pos="720"/>
        </w:tabs>
        <w:ind w:left="720" w:hanging="360"/>
      </w:pPr>
    </w:lvl>
    <w:lvl w:ilvl="1">
      <w:start w:val="1"/>
      <w:numFmt w:val="decimal"/>
      <w:lvlText w:val="%1.%2."/>
      <w:lvlJc w:val="left"/>
      <w:pPr>
        <w:tabs>
          <w:tab w:val="num" w:pos="1152"/>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288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3960"/>
        </w:tabs>
        <w:ind w:left="3600" w:hanging="1080"/>
      </w:pPr>
    </w:lvl>
    <w:lvl w:ilvl="7">
      <w:start w:val="1"/>
      <w:numFmt w:val="decimal"/>
      <w:lvlText w:val="%1.%2.%3.%4.%5.%6.%7.%8."/>
      <w:lvlJc w:val="left"/>
      <w:pPr>
        <w:tabs>
          <w:tab w:val="num" w:pos="4680"/>
        </w:tabs>
        <w:ind w:left="4104" w:hanging="1224"/>
      </w:pPr>
    </w:lvl>
    <w:lvl w:ilvl="8">
      <w:start w:val="1"/>
      <w:numFmt w:val="decimal"/>
      <w:lvlText w:val="%1.%2.%3.%4.%5.%6.%7.%8.%9."/>
      <w:lvlJc w:val="left"/>
      <w:pPr>
        <w:tabs>
          <w:tab w:val="num" w:pos="5400"/>
        </w:tabs>
        <w:ind w:left="4680" w:hanging="1440"/>
      </w:pPr>
    </w:lvl>
  </w:abstractNum>
  <w:abstractNum w:abstractNumId="39" w15:restartNumberingAfterBreak="0">
    <w:nsid w:val="7C6863EA"/>
    <w:multiLevelType w:val="hybridMultilevel"/>
    <w:tmpl w:val="54302AA8"/>
    <w:lvl w:ilvl="0" w:tplc="68BEDF8C">
      <w:start w:val="1"/>
      <w:numFmt w:val="bullet"/>
      <w:lvlText w:val=""/>
      <w:lvlJc w:val="left"/>
      <w:pPr>
        <w:tabs>
          <w:tab w:val="num" w:pos="720"/>
        </w:tabs>
        <w:ind w:left="720" w:hanging="360"/>
      </w:pPr>
      <w:rPr>
        <w:rFonts w:ascii="Symbol" w:hAnsi="Symbol" w:hint="default"/>
      </w:rPr>
    </w:lvl>
    <w:lvl w:ilvl="1" w:tplc="AC04AC1E">
      <w:start w:val="1"/>
      <w:numFmt w:val="bullet"/>
      <w:lvlText w:val=""/>
      <w:lvlJc w:val="left"/>
      <w:pPr>
        <w:tabs>
          <w:tab w:val="num" w:pos="1440"/>
        </w:tabs>
        <w:ind w:left="1440" w:hanging="360"/>
      </w:pPr>
      <w:rPr>
        <w:rFonts w:ascii="Symbol" w:hAnsi="Symbol" w:hint="default"/>
      </w:rPr>
    </w:lvl>
    <w:lvl w:ilvl="2" w:tplc="666808A0" w:tentative="1">
      <w:start w:val="1"/>
      <w:numFmt w:val="bullet"/>
      <w:lvlText w:val=""/>
      <w:lvlJc w:val="left"/>
      <w:pPr>
        <w:tabs>
          <w:tab w:val="num" w:pos="2160"/>
        </w:tabs>
        <w:ind w:left="2160" w:hanging="360"/>
      </w:pPr>
      <w:rPr>
        <w:rFonts w:ascii="Wingdings" w:hAnsi="Wingdings" w:hint="default"/>
      </w:rPr>
    </w:lvl>
    <w:lvl w:ilvl="3" w:tplc="543E4858" w:tentative="1">
      <w:start w:val="1"/>
      <w:numFmt w:val="bullet"/>
      <w:lvlText w:val=""/>
      <w:lvlJc w:val="left"/>
      <w:pPr>
        <w:tabs>
          <w:tab w:val="num" w:pos="2880"/>
        </w:tabs>
        <w:ind w:left="2880" w:hanging="360"/>
      </w:pPr>
      <w:rPr>
        <w:rFonts w:ascii="Symbol" w:hAnsi="Symbol" w:hint="default"/>
      </w:rPr>
    </w:lvl>
    <w:lvl w:ilvl="4" w:tplc="D0B08116" w:tentative="1">
      <w:start w:val="1"/>
      <w:numFmt w:val="bullet"/>
      <w:lvlText w:val="o"/>
      <w:lvlJc w:val="left"/>
      <w:pPr>
        <w:tabs>
          <w:tab w:val="num" w:pos="3600"/>
        </w:tabs>
        <w:ind w:left="3600" w:hanging="360"/>
      </w:pPr>
      <w:rPr>
        <w:rFonts w:ascii="Courier New" w:hAnsi="Courier New" w:cs="Symbol" w:hint="default"/>
      </w:rPr>
    </w:lvl>
    <w:lvl w:ilvl="5" w:tplc="8F3C9C4E" w:tentative="1">
      <w:start w:val="1"/>
      <w:numFmt w:val="bullet"/>
      <w:lvlText w:val=""/>
      <w:lvlJc w:val="left"/>
      <w:pPr>
        <w:tabs>
          <w:tab w:val="num" w:pos="4320"/>
        </w:tabs>
        <w:ind w:left="4320" w:hanging="360"/>
      </w:pPr>
      <w:rPr>
        <w:rFonts w:ascii="Wingdings" w:hAnsi="Wingdings" w:hint="default"/>
      </w:rPr>
    </w:lvl>
    <w:lvl w:ilvl="6" w:tplc="CD0271C8" w:tentative="1">
      <w:start w:val="1"/>
      <w:numFmt w:val="bullet"/>
      <w:lvlText w:val=""/>
      <w:lvlJc w:val="left"/>
      <w:pPr>
        <w:tabs>
          <w:tab w:val="num" w:pos="5040"/>
        </w:tabs>
        <w:ind w:left="5040" w:hanging="360"/>
      </w:pPr>
      <w:rPr>
        <w:rFonts w:ascii="Symbol" w:hAnsi="Symbol" w:hint="default"/>
      </w:rPr>
    </w:lvl>
    <w:lvl w:ilvl="7" w:tplc="9F4A86A0" w:tentative="1">
      <w:start w:val="1"/>
      <w:numFmt w:val="bullet"/>
      <w:lvlText w:val="o"/>
      <w:lvlJc w:val="left"/>
      <w:pPr>
        <w:tabs>
          <w:tab w:val="num" w:pos="5760"/>
        </w:tabs>
        <w:ind w:left="5760" w:hanging="360"/>
      </w:pPr>
      <w:rPr>
        <w:rFonts w:ascii="Courier New" w:hAnsi="Courier New" w:cs="Symbol" w:hint="default"/>
      </w:rPr>
    </w:lvl>
    <w:lvl w:ilvl="8" w:tplc="0F383752"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D2A0FB1"/>
    <w:multiLevelType w:val="hybridMultilevel"/>
    <w:tmpl w:val="426213EC"/>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1" w15:restartNumberingAfterBreak="0">
    <w:nsid w:val="7D587A05"/>
    <w:multiLevelType w:val="multilevel"/>
    <w:tmpl w:val="E7E009D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2" w15:restartNumberingAfterBreak="0">
    <w:nsid w:val="7F7A2E36"/>
    <w:multiLevelType w:val="hybridMultilevel"/>
    <w:tmpl w:val="0652FA36"/>
    <w:lvl w:ilvl="0" w:tplc="951E4628">
      <w:start w:val="1"/>
      <w:numFmt w:val="bullet"/>
      <w:lvlText w:val=""/>
      <w:lvlJc w:val="left"/>
      <w:pPr>
        <w:tabs>
          <w:tab w:val="num" w:pos="720"/>
        </w:tabs>
        <w:ind w:left="720" w:hanging="360"/>
      </w:pPr>
      <w:rPr>
        <w:rFonts w:ascii="Symbol" w:hAnsi="Symbol" w:hint="default"/>
      </w:rPr>
    </w:lvl>
    <w:lvl w:ilvl="1" w:tplc="F1169236" w:tentative="1">
      <w:start w:val="1"/>
      <w:numFmt w:val="bullet"/>
      <w:lvlText w:val="o"/>
      <w:lvlJc w:val="left"/>
      <w:pPr>
        <w:tabs>
          <w:tab w:val="num" w:pos="1440"/>
        </w:tabs>
        <w:ind w:left="1440" w:hanging="360"/>
      </w:pPr>
      <w:rPr>
        <w:rFonts w:ascii="Courier New" w:hAnsi="Courier New" w:cs="Symbol" w:hint="default"/>
      </w:rPr>
    </w:lvl>
    <w:lvl w:ilvl="2" w:tplc="AB9636F0" w:tentative="1">
      <w:start w:val="1"/>
      <w:numFmt w:val="bullet"/>
      <w:lvlText w:val=""/>
      <w:lvlJc w:val="left"/>
      <w:pPr>
        <w:tabs>
          <w:tab w:val="num" w:pos="2160"/>
        </w:tabs>
        <w:ind w:left="2160" w:hanging="360"/>
      </w:pPr>
      <w:rPr>
        <w:rFonts w:ascii="Wingdings" w:hAnsi="Wingdings" w:hint="default"/>
      </w:rPr>
    </w:lvl>
    <w:lvl w:ilvl="3" w:tplc="DCCE4446">
      <w:start w:val="1"/>
      <w:numFmt w:val="bullet"/>
      <w:lvlText w:val=""/>
      <w:lvlJc w:val="left"/>
      <w:pPr>
        <w:tabs>
          <w:tab w:val="num" w:pos="2880"/>
        </w:tabs>
        <w:ind w:left="2880" w:hanging="360"/>
      </w:pPr>
      <w:rPr>
        <w:rFonts w:ascii="Symbol" w:hAnsi="Symbol" w:hint="default"/>
      </w:rPr>
    </w:lvl>
    <w:lvl w:ilvl="4" w:tplc="9AAAED56" w:tentative="1">
      <w:start w:val="1"/>
      <w:numFmt w:val="bullet"/>
      <w:lvlText w:val="o"/>
      <w:lvlJc w:val="left"/>
      <w:pPr>
        <w:tabs>
          <w:tab w:val="num" w:pos="3600"/>
        </w:tabs>
        <w:ind w:left="3600" w:hanging="360"/>
      </w:pPr>
      <w:rPr>
        <w:rFonts w:ascii="Courier New" w:hAnsi="Courier New" w:cs="Symbol" w:hint="default"/>
      </w:rPr>
    </w:lvl>
    <w:lvl w:ilvl="5" w:tplc="9432D400" w:tentative="1">
      <w:start w:val="1"/>
      <w:numFmt w:val="bullet"/>
      <w:lvlText w:val=""/>
      <w:lvlJc w:val="left"/>
      <w:pPr>
        <w:tabs>
          <w:tab w:val="num" w:pos="4320"/>
        </w:tabs>
        <w:ind w:left="4320" w:hanging="360"/>
      </w:pPr>
      <w:rPr>
        <w:rFonts w:ascii="Wingdings" w:hAnsi="Wingdings" w:hint="default"/>
      </w:rPr>
    </w:lvl>
    <w:lvl w:ilvl="6" w:tplc="96C8044A" w:tentative="1">
      <w:start w:val="1"/>
      <w:numFmt w:val="bullet"/>
      <w:lvlText w:val=""/>
      <w:lvlJc w:val="left"/>
      <w:pPr>
        <w:tabs>
          <w:tab w:val="num" w:pos="5040"/>
        </w:tabs>
        <w:ind w:left="5040" w:hanging="360"/>
      </w:pPr>
      <w:rPr>
        <w:rFonts w:ascii="Symbol" w:hAnsi="Symbol" w:hint="default"/>
      </w:rPr>
    </w:lvl>
    <w:lvl w:ilvl="7" w:tplc="C3C4DF46" w:tentative="1">
      <w:start w:val="1"/>
      <w:numFmt w:val="bullet"/>
      <w:lvlText w:val="o"/>
      <w:lvlJc w:val="left"/>
      <w:pPr>
        <w:tabs>
          <w:tab w:val="num" w:pos="5760"/>
        </w:tabs>
        <w:ind w:left="5760" w:hanging="360"/>
      </w:pPr>
      <w:rPr>
        <w:rFonts w:ascii="Courier New" w:hAnsi="Courier New" w:cs="Symbol" w:hint="default"/>
      </w:rPr>
    </w:lvl>
    <w:lvl w:ilvl="8" w:tplc="1260540A" w:tentative="1">
      <w:start w:val="1"/>
      <w:numFmt w:val="bullet"/>
      <w:lvlText w:val=""/>
      <w:lvlJc w:val="left"/>
      <w:pPr>
        <w:tabs>
          <w:tab w:val="num" w:pos="6480"/>
        </w:tabs>
        <w:ind w:left="6480" w:hanging="360"/>
      </w:pPr>
      <w:rPr>
        <w:rFonts w:ascii="Wingdings" w:hAnsi="Wingdings" w:hint="default"/>
      </w:rPr>
    </w:lvl>
  </w:abstractNum>
  <w:num w:numId="1">
    <w:abstractNumId w:val="22"/>
  </w:num>
  <w:num w:numId="2">
    <w:abstractNumId w:val="3"/>
  </w:num>
  <w:num w:numId="3">
    <w:abstractNumId w:val="21"/>
  </w:num>
  <w:num w:numId="4">
    <w:abstractNumId w:val="16"/>
  </w:num>
  <w:num w:numId="5">
    <w:abstractNumId w:val="0"/>
  </w:num>
  <w:num w:numId="6">
    <w:abstractNumId w:val="36"/>
  </w:num>
  <w:num w:numId="7">
    <w:abstractNumId w:val="31"/>
  </w:num>
  <w:num w:numId="8">
    <w:abstractNumId w:val="34"/>
  </w:num>
  <w:num w:numId="9">
    <w:abstractNumId w:val="13"/>
  </w:num>
  <w:num w:numId="10">
    <w:abstractNumId w:val="20"/>
  </w:num>
  <w:num w:numId="11">
    <w:abstractNumId w:val="39"/>
  </w:num>
  <w:num w:numId="12">
    <w:abstractNumId w:val="33"/>
  </w:num>
  <w:num w:numId="13">
    <w:abstractNumId w:val="1"/>
  </w:num>
  <w:num w:numId="14">
    <w:abstractNumId w:val="37"/>
  </w:num>
  <w:num w:numId="15">
    <w:abstractNumId w:val="38"/>
  </w:num>
  <w:num w:numId="16">
    <w:abstractNumId w:val="19"/>
  </w:num>
  <w:num w:numId="17">
    <w:abstractNumId w:val="25"/>
  </w:num>
  <w:num w:numId="18">
    <w:abstractNumId w:val="4"/>
  </w:num>
  <w:num w:numId="19">
    <w:abstractNumId w:val="11"/>
  </w:num>
  <w:num w:numId="20">
    <w:abstractNumId w:val="41"/>
  </w:num>
  <w:num w:numId="21">
    <w:abstractNumId w:val="29"/>
  </w:num>
  <w:num w:numId="22">
    <w:abstractNumId w:val="32"/>
  </w:num>
  <w:num w:numId="23">
    <w:abstractNumId w:val="42"/>
  </w:num>
  <w:num w:numId="24">
    <w:abstractNumId w:val="18"/>
  </w:num>
  <w:num w:numId="25">
    <w:abstractNumId w:val="12"/>
  </w:num>
  <w:num w:numId="26">
    <w:abstractNumId w:val="30"/>
  </w:num>
  <w:num w:numId="27">
    <w:abstractNumId w:val="15"/>
  </w:num>
  <w:num w:numId="28">
    <w:abstractNumId w:val="9"/>
  </w:num>
  <w:num w:numId="29">
    <w:abstractNumId w:val="10"/>
  </w:num>
  <w:num w:numId="30">
    <w:abstractNumId w:val="8"/>
  </w:num>
  <w:num w:numId="31">
    <w:abstractNumId w:val="26"/>
  </w:num>
  <w:num w:numId="32">
    <w:abstractNumId w:val="7"/>
  </w:num>
  <w:num w:numId="33">
    <w:abstractNumId w:val="17"/>
  </w:num>
  <w:num w:numId="34">
    <w:abstractNumId w:val="35"/>
  </w:num>
  <w:num w:numId="35">
    <w:abstractNumId w:val="27"/>
  </w:num>
  <w:num w:numId="36">
    <w:abstractNumId w:val="6"/>
  </w:num>
  <w:num w:numId="37">
    <w:abstractNumId w:val="23"/>
  </w:num>
  <w:num w:numId="38">
    <w:abstractNumId w:val="2"/>
  </w:num>
  <w:num w:numId="39">
    <w:abstractNumId w:val="28"/>
  </w:num>
  <w:num w:numId="40">
    <w:abstractNumId w:val="5"/>
  </w:num>
  <w:num w:numId="41">
    <w:abstractNumId w:val="24"/>
  </w:num>
  <w:num w:numId="42">
    <w:abstractNumId w:val="40"/>
  </w:num>
  <w:num w:numId="4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E3FDA"/>
    <w:rsid w:val="00005069"/>
    <w:rsid w:val="00015FC8"/>
    <w:rsid w:val="00046EC8"/>
    <w:rsid w:val="00047C82"/>
    <w:rsid w:val="000B3194"/>
    <w:rsid w:val="000B72DD"/>
    <w:rsid w:val="000C296E"/>
    <w:rsid w:val="000E0D7A"/>
    <w:rsid w:val="0011785B"/>
    <w:rsid w:val="00146837"/>
    <w:rsid w:val="001561CD"/>
    <w:rsid w:val="001840D9"/>
    <w:rsid w:val="00192E3A"/>
    <w:rsid w:val="0019561C"/>
    <w:rsid w:val="001B18BE"/>
    <w:rsid w:val="001E5D9C"/>
    <w:rsid w:val="0020078A"/>
    <w:rsid w:val="0021113F"/>
    <w:rsid w:val="002136BD"/>
    <w:rsid w:val="00216E28"/>
    <w:rsid w:val="0024451B"/>
    <w:rsid w:val="0026387F"/>
    <w:rsid w:val="002778A3"/>
    <w:rsid w:val="002935CA"/>
    <w:rsid w:val="003075EC"/>
    <w:rsid w:val="00321A72"/>
    <w:rsid w:val="0032324C"/>
    <w:rsid w:val="00331CF5"/>
    <w:rsid w:val="00337E12"/>
    <w:rsid w:val="003B7D2E"/>
    <w:rsid w:val="004031D4"/>
    <w:rsid w:val="00430571"/>
    <w:rsid w:val="004347A1"/>
    <w:rsid w:val="00440385"/>
    <w:rsid w:val="004734E7"/>
    <w:rsid w:val="004A2576"/>
    <w:rsid w:val="0050473D"/>
    <w:rsid w:val="0051061E"/>
    <w:rsid w:val="00512912"/>
    <w:rsid w:val="00523E85"/>
    <w:rsid w:val="00523E8D"/>
    <w:rsid w:val="00524442"/>
    <w:rsid w:val="0057713E"/>
    <w:rsid w:val="005D2332"/>
    <w:rsid w:val="005D3ED7"/>
    <w:rsid w:val="005E45F8"/>
    <w:rsid w:val="00631577"/>
    <w:rsid w:val="00655CEA"/>
    <w:rsid w:val="00674872"/>
    <w:rsid w:val="00692FF6"/>
    <w:rsid w:val="006B27FC"/>
    <w:rsid w:val="006C3B6C"/>
    <w:rsid w:val="00744A3F"/>
    <w:rsid w:val="00756121"/>
    <w:rsid w:val="007D41FE"/>
    <w:rsid w:val="00851E1D"/>
    <w:rsid w:val="00926B3F"/>
    <w:rsid w:val="00927296"/>
    <w:rsid w:val="00970EEB"/>
    <w:rsid w:val="00977B61"/>
    <w:rsid w:val="009972B0"/>
    <w:rsid w:val="009F5031"/>
    <w:rsid w:val="009F6347"/>
    <w:rsid w:val="00AD651C"/>
    <w:rsid w:val="00AE6EED"/>
    <w:rsid w:val="00AF35CE"/>
    <w:rsid w:val="00B023C1"/>
    <w:rsid w:val="00B50B10"/>
    <w:rsid w:val="00B52529"/>
    <w:rsid w:val="00B63379"/>
    <w:rsid w:val="00BD731A"/>
    <w:rsid w:val="00BE1BC0"/>
    <w:rsid w:val="00BE3FDA"/>
    <w:rsid w:val="00BF13FC"/>
    <w:rsid w:val="00C05FC6"/>
    <w:rsid w:val="00C208A4"/>
    <w:rsid w:val="00C62BE5"/>
    <w:rsid w:val="00C77072"/>
    <w:rsid w:val="00CB2001"/>
    <w:rsid w:val="00CC200C"/>
    <w:rsid w:val="00CF2D9E"/>
    <w:rsid w:val="00D31BFC"/>
    <w:rsid w:val="00D43FB9"/>
    <w:rsid w:val="00D7522F"/>
    <w:rsid w:val="00D81E59"/>
    <w:rsid w:val="00DA459A"/>
    <w:rsid w:val="00DE3AC1"/>
    <w:rsid w:val="00E005C2"/>
    <w:rsid w:val="00E04610"/>
    <w:rsid w:val="00E42AA9"/>
    <w:rsid w:val="00E434FB"/>
    <w:rsid w:val="00E468C6"/>
    <w:rsid w:val="00E81A38"/>
    <w:rsid w:val="00E913A7"/>
    <w:rsid w:val="00EA6787"/>
    <w:rsid w:val="00ED4335"/>
    <w:rsid w:val="00F57E57"/>
    <w:rsid w:val="00F9043B"/>
    <w:rsid w:val="00FB553E"/>
    <w:rsid w:val="00FC58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6B858FA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1561CD"/>
    <w:rPr>
      <w:rFonts w:ascii="Arial" w:hAnsi="Arial"/>
    </w:rPr>
  </w:style>
  <w:style w:type="paragraph" w:styleId="Heading1">
    <w:name w:val="heading 1"/>
    <w:autoRedefine/>
    <w:qFormat/>
    <w:rsid w:val="000E0D7A"/>
    <w:pPr>
      <w:keepNext/>
      <w:numPr>
        <w:numId w:val="41"/>
      </w:numPr>
      <w:spacing w:before="240" w:after="60"/>
      <w:outlineLvl w:val="0"/>
    </w:pPr>
    <w:rPr>
      <w:rFonts w:ascii="Arial" w:eastAsia="Times" w:hAnsi="Arial"/>
      <w:b/>
      <w:color w:val="000000"/>
      <w:sz w:val="28"/>
      <w:lang w:val="en-GB"/>
    </w:rPr>
  </w:style>
  <w:style w:type="paragraph" w:styleId="Heading2">
    <w:name w:val="heading 2"/>
    <w:autoRedefine/>
    <w:qFormat/>
    <w:rsid w:val="00F57E57"/>
    <w:pPr>
      <w:keepNext/>
      <w:spacing w:before="240" w:after="60"/>
      <w:ind w:left="720"/>
      <w:outlineLvl w:val="1"/>
    </w:pPr>
    <w:rPr>
      <w:rFonts w:ascii="Arial" w:eastAsia="Times" w:hAnsi="Arial" w:cs="Arial"/>
      <w:b/>
      <w:bCs/>
      <w:iCs/>
      <w:color w:val="000000"/>
      <w:szCs w:val="28"/>
      <w:lang w:val="en-GB"/>
    </w:rPr>
  </w:style>
  <w:style w:type="paragraph" w:styleId="Heading3">
    <w:name w:val="heading 3"/>
    <w:basedOn w:val="Normal"/>
    <w:next w:val="Normal"/>
    <w:qFormat/>
    <w:rsid w:val="00AD651C"/>
    <w:pPr>
      <w:keepNext/>
      <w:numPr>
        <w:ilvl w:val="2"/>
        <w:numId w:val="1"/>
      </w:numPr>
      <w:spacing w:before="240" w:after="60"/>
      <w:outlineLvl w:val="2"/>
    </w:pPr>
    <w:rPr>
      <w:rFonts w:cs="Arial"/>
      <w:b/>
      <w:bCs/>
      <w:szCs w:val="26"/>
    </w:rPr>
  </w:style>
  <w:style w:type="paragraph" w:styleId="Heading4">
    <w:name w:val="heading 4"/>
    <w:basedOn w:val="Normal"/>
    <w:next w:val="Normal"/>
    <w:qFormat/>
    <w:rsid w:val="00AD651C"/>
    <w:pPr>
      <w:keepNext/>
      <w:numPr>
        <w:ilvl w:val="3"/>
        <w:numId w:val="1"/>
      </w:numPr>
      <w:spacing w:before="240" w:after="60"/>
      <w:ind w:left="1728"/>
      <w:outlineLvl w:val="3"/>
    </w:pPr>
    <w:rPr>
      <w:b/>
      <w:bCs/>
      <w:sz w:val="28"/>
      <w:szCs w:val="28"/>
    </w:rPr>
  </w:style>
  <w:style w:type="paragraph" w:styleId="Heading5">
    <w:name w:val="heading 5"/>
    <w:basedOn w:val="Normal"/>
    <w:next w:val="Normal"/>
    <w:qFormat/>
    <w:rsid w:val="00926B3F"/>
    <w:pPr>
      <w:numPr>
        <w:ilvl w:val="4"/>
        <w:numId w:val="1"/>
      </w:numPr>
      <w:spacing w:before="240" w:after="60"/>
      <w:outlineLvl w:val="4"/>
    </w:pPr>
    <w:rPr>
      <w:b/>
      <w:bCs/>
      <w:i/>
      <w:iCs/>
      <w:sz w:val="26"/>
      <w:szCs w:val="26"/>
    </w:rPr>
  </w:style>
  <w:style w:type="paragraph" w:styleId="Heading6">
    <w:name w:val="heading 6"/>
    <w:basedOn w:val="Normal"/>
    <w:next w:val="Normal"/>
    <w:qFormat/>
    <w:rsid w:val="00926B3F"/>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926B3F"/>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926B3F"/>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926B3F"/>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ateHeader">
    <w:name w:val="Date Header"/>
    <w:autoRedefine/>
    <w:rsid w:val="00354641"/>
    <w:rPr>
      <w:rFonts w:ascii="Arial" w:hAnsi="Arial" w:cs="Arial"/>
      <w:b/>
      <w:bCs/>
      <w:i/>
      <w:iCs/>
      <w:color w:val="000000"/>
      <w:sz w:val="27"/>
      <w:szCs w:val="27"/>
    </w:rPr>
  </w:style>
  <w:style w:type="paragraph" w:customStyle="1" w:styleId="Time">
    <w:name w:val="Time"/>
    <w:autoRedefine/>
    <w:rsid w:val="00354641"/>
    <w:rPr>
      <w:rFonts w:ascii="Arial" w:hAnsi="Arial" w:cs="Arial"/>
      <w:b/>
      <w:bCs/>
      <w:i/>
      <w:iCs/>
      <w:color w:val="000000"/>
      <w:sz w:val="27"/>
      <w:szCs w:val="27"/>
    </w:rPr>
  </w:style>
  <w:style w:type="paragraph" w:customStyle="1" w:styleId="Subhead">
    <w:name w:val="Subhead"/>
    <w:autoRedefine/>
    <w:rsid w:val="00935B07"/>
    <w:pPr>
      <w:spacing w:before="200" w:after="200" w:line="280" w:lineRule="exact"/>
    </w:pPr>
    <w:rPr>
      <w:rFonts w:ascii="Verdana" w:hAnsi="Verdana"/>
      <w:color w:val="FF6319"/>
      <w:sz w:val="28"/>
    </w:rPr>
  </w:style>
  <w:style w:type="paragraph" w:customStyle="1" w:styleId="Body">
    <w:name w:val="Body"/>
    <w:autoRedefine/>
    <w:rsid w:val="00935B07"/>
    <w:pPr>
      <w:spacing w:before="100" w:after="100" w:line="280" w:lineRule="exact"/>
    </w:pPr>
    <w:rPr>
      <w:rFonts w:ascii="Verdana" w:hAnsi="Verdana"/>
      <w:color w:val="000000"/>
      <w:sz w:val="18"/>
    </w:rPr>
  </w:style>
  <w:style w:type="paragraph" w:customStyle="1" w:styleId="Subhead2">
    <w:name w:val="Subhead 2"/>
    <w:autoRedefine/>
    <w:rsid w:val="00935B07"/>
    <w:pPr>
      <w:spacing w:before="200" w:after="200"/>
    </w:pPr>
    <w:rPr>
      <w:rFonts w:ascii="Verdana" w:hAnsi="Verdana"/>
      <w:b/>
      <w:color w:val="FF6319"/>
      <w:sz w:val="18"/>
    </w:rPr>
  </w:style>
  <w:style w:type="paragraph" w:customStyle="1" w:styleId="BodyBold">
    <w:name w:val="Body + Bold"/>
    <w:autoRedefine/>
    <w:rsid w:val="0012000E"/>
    <w:rPr>
      <w:rFonts w:ascii="Verdana" w:eastAsia="Times" w:hAnsi="Verdana" w:cs="Arial"/>
      <w:b/>
      <w:bCs/>
      <w:iCs/>
      <w:sz w:val="18"/>
      <w:lang w:val="fr-FR" w:eastAsia="ko-KR"/>
    </w:rPr>
  </w:style>
  <w:style w:type="paragraph" w:customStyle="1" w:styleId="StyleBulletListVerdana10ptBlackRight-002Before">
    <w:name w:val="Style Bullet List + Verdana 10 pt Black Right:  -0.02&quot; Before: ..."/>
    <w:autoRedefine/>
    <w:rsid w:val="0012000E"/>
    <w:pPr>
      <w:spacing w:before="100"/>
      <w:ind w:right="-30"/>
    </w:pPr>
    <w:rPr>
      <w:rFonts w:ascii="Verdana" w:hAnsi="Verdana"/>
      <w:color w:val="000000"/>
      <w:sz w:val="18"/>
      <w:lang w:val="en-GB"/>
    </w:rPr>
  </w:style>
  <w:style w:type="paragraph" w:customStyle="1" w:styleId="BodyTextUnderline">
    <w:name w:val="Body + Text Underline"/>
    <w:autoRedefine/>
    <w:rsid w:val="0012000E"/>
    <w:pPr>
      <w:widowControl w:val="0"/>
      <w:adjustRightInd w:val="0"/>
      <w:snapToGrid w:val="0"/>
      <w:spacing w:before="100" w:beforeAutospacing="1" w:line="360" w:lineRule="auto"/>
      <w:ind w:right="-30"/>
    </w:pPr>
    <w:rPr>
      <w:rFonts w:ascii="Verdana" w:eastAsia="Times" w:hAnsi="Verdana"/>
      <w:color w:val="000000"/>
      <w:sz w:val="18"/>
      <w:u w:val="single"/>
      <w:lang w:val="en-GB"/>
    </w:rPr>
  </w:style>
  <w:style w:type="paragraph" w:customStyle="1" w:styleId="Underline">
    <w:name w:val="Underline"/>
    <w:autoRedefine/>
    <w:rsid w:val="004E1BAF"/>
    <w:rPr>
      <w:rFonts w:ascii="Verdana" w:hAnsi="Verdana"/>
      <w:color w:val="000000"/>
      <w:sz w:val="18"/>
      <w:szCs w:val="18"/>
      <w:lang w:val="en-GB"/>
    </w:rPr>
  </w:style>
  <w:style w:type="paragraph" w:customStyle="1" w:styleId="AgendaText-Plain">
    <w:name w:val="Agenda Text - Plain"/>
    <w:autoRedefine/>
    <w:rsid w:val="00F13532"/>
    <w:rPr>
      <w:rFonts w:ascii="Verdana" w:eastAsia="Batang" w:hAnsi="Verdana"/>
      <w:color w:val="000000"/>
      <w:sz w:val="18"/>
      <w:szCs w:val="18"/>
      <w:lang w:eastAsia="ko-KR"/>
    </w:rPr>
  </w:style>
  <w:style w:type="paragraph" w:customStyle="1" w:styleId="AgendaText-Bold">
    <w:name w:val="Agenda Text - Bold"/>
    <w:autoRedefine/>
    <w:rsid w:val="00F13532"/>
    <w:rPr>
      <w:rFonts w:ascii="Verdana" w:eastAsia="Batang" w:hAnsi="Verdana"/>
      <w:b/>
      <w:color w:val="000000"/>
      <w:sz w:val="18"/>
      <w:szCs w:val="18"/>
      <w:lang w:eastAsia="ko-KR"/>
    </w:rPr>
  </w:style>
  <w:style w:type="paragraph" w:customStyle="1" w:styleId="AgendaText-Italics">
    <w:name w:val="Agenda Text - Italics"/>
    <w:autoRedefine/>
    <w:rsid w:val="00F13532"/>
    <w:rPr>
      <w:rFonts w:ascii="Verdana" w:eastAsia="Batang" w:hAnsi="Verdana"/>
      <w:i/>
      <w:color w:val="000000"/>
      <w:sz w:val="18"/>
      <w:szCs w:val="18"/>
      <w:lang w:eastAsia="ko-KR"/>
    </w:rPr>
  </w:style>
  <w:style w:type="paragraph" w:styleId="Header">
    <w:name w:val="header"/>
    <w:basedOn w:val="Normal"/>
    <w:rsid w:val="00127041"/>
    <w:pPr>
      <w:spacing w:after="360"/>
    </w:pPr>
    <w:rPr>
      <w:b/>
      <w:caps/>
      <w:color w:val="FFFFFF"/>
      <w:sz w:val="26"/>
    </w:rPr>
  </w:style>
  <w:style w:type="paragraph" w:styleId="Footer">
    <w:name w:val="footer"/>
    <w:basedOn w:val="Normal"/>
    <w:rsid w:val="00127041"/>
    <w:pPr>
      <w:tabs>
        <w:tab w:val="center" w:pos="4153"/>
        <w:tab w:val="right" w:pos="8306"/>
      </w:tabs>
    </w:pPr>
  </w:style>
  <w:style w:type="character" w:styleId="PageNumber">
    <w:name w:val="page number"/>
    <w:basedOn w:val="DefaultParagraphFont"/>
    <w:rsid w:val="00127041"/>
    <w:rPr>
      <w:rFonts w:ascii="Verdana" w:hAnsi="Verdana"/>
      <w:sz w:val="20"/>
    </w:rPr>
  </w:style>
  <w:style w:type="paragraph" w:styleId="BalloonText">
    <w:name w:val="Balloon Text"/>
    <w:basedOn w:val="Normal"/>
    <w:semiHidden/>
    <w:rsid w:val="00FD228A"/>
    <w:rPr>
      <w:rFonts w:ascii="Tahoma" w:hAnsi="Tahoma" w:cs="Tahoma"/>
      <w:sz w:val="16"/>
      <w:szCs w:val="16"/>
    </w:rPr>
  </w:style>
  <w:style w:type="table" w:styleId="TableGrid">
    <w:name w:val="Table Grid"/>
    <w:basedOn w:val="TableNormal"/>
    <w:rsid w:val="00216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216E28"/>
    <w:rPr>
      <w:color w:val="0000FF"/>
      <w:u w:val="single"/>
    </w:rPr>
  </w:style>
  <w:style w:type="paragraph" w:customStyle="1" w:styleId="TableHeader">
    <w:name w:val="Table Header"/>
    <w:basedOn w:val="Normal"/>
    <w:autoRedefine/>
    <w:rsid w:val="00216E28"/>
    <w:pPr>
      <w:jc w:val="center"/>
    </w:pPr>
    <w:rPr>
      <w:rFonts w:ascii="Trebuchet MS" w:hAnsi="Trebuchet MS"/>
      <w:b/>
      <w:szCs w:val="20"/>
    </w:rPr>
  </w:style>
  <w:style w:type="paragraph" w:customStyle="1" w:styleId="TableText">
    <w:name w:val="Table Text"/>
    <w:basedOn w:val="Normal"/>
    <w:autoRedefine/>
    <w:rsid w:val="00216E28"/>
    <w:rPr>
      <w:rFonts w:ascii="Verdana" w:hAnsi="Verdana"/>
      <w:sz w:val="18"/>
      <w:szCs w:val="20"/>
    </w:rPr>
  </w:style>
  <w:style w:type="paragraph" w:customStyle="1" w:styleId="MajorHead-Large">
    <w:name w:val="Major Head - Large"/>
    <w:basedOn w:val="Normal"/>
    <w:next w:val="Normal"/>
    <w:autoRedefine/>
    <w:rsid w:val="00216E28"/>
    <w:pPr>
      <w:tabs>
        <w:tab w:val="left" w:pos="720"/>
      </w:tabs>
      <w:spacing w:before="160" w:after="120" w:line="300" w:lineRule="exact"/>
    </w:pPr>
    <w:rPr>
      <w:rFonts w:ascii="Trebuchet MS" w:hAnsi="Trebuchet MS"/>
      <w:b/>
      <w:color w:val="000000"/>
      <w:sz w:val="30"/>
      <w:szCs w:val="20"/>
    </w:rPr>
  </w:style>
  <w:style w:type="paragraph" w:customStyle="1" w:styleId="MajorHead-Small">
    <w:name w:val="Major Head - Small"/>
    <w:basedOn w:val="Heading3"/>
    <w:next w:val="Normal"/>
    <w:rsid w:val="00216E28"/>
    <w:pPr>
      <w:numPr>
        <w:ilvl w:val="0"/>
        <w:numId w:val="0"/>
      </w:numPr>
      <w:tabs>
        <w:tab w:val="left" w:pos="936"/>
        <w:tab w:val="num" w:pos="2160"/>
      </w:tabs>
      <w:ind w:left="2160" w:hanging="360"/>
    </w:pPr>
    <w:rPr>
      <w:rFonts w:ascii="Trebuchet MS" w:hAnsi="Trebuchet MS" w:cs="Times New Roman"/>
      <w:bCs w:val="0"/>
      <w:szCs w:val="20"/>
    </w:rPr>
  </w:style>
  <w:style w:type="paragraph" w:customStyle="1" w:styleId="MajorHead-Medium">
    <w:name w:val="Major Head - Medium"/>
    <w:basedOn w:val="Heading2"/>
    <w:next w:val="Normal"/>
    <w:rsid w:val="00216E28"/>
    <w:pPr>
      <w:tabs>
        <w:tab w:val="num" w:pos="1440"/>
      </w:tabs>
      <w:spacing w:before="80" w:after="120"/>
      <w:ind w:left="1440" w:hanging="360"/>
    </w:pPr>
    <w:rPr>
      <w:rFonts w:ascii="Trebuchet MS" w:eastAsia="Times New Roman" w:hAnsi="Trebuchet MS" w:cs="Times New Roman"/>
      <w:bCs w:val="0"/>
      <w:iCs w:val="0"/>
      <w:color w:val="auto"/>
      <w:szCs w:val="20"/>
      <w:lang w:val="en-US"/>
    </w:rPr>
  </w:style>
  <w:style w:type="paragraph" w:customStyle="1" w:styleId="DocumentTitle">
    <w:name w:val="Document Title"/>
    <w:basedOn w:val="Footer"/>
    <w:rsid w:val="00216E28"/>
    <w:pPr>
      <w:tabs>
        <w:tab w:val="clear" w:pos="4153"/>
        <w:tab w:val="clear" w:pos="8306"/>
        <w:tab w:val="center" w:pos="4320"/>
        <w:tab w:val="right" w:pos="8640"/>
      </w:tabs>
      <w:spacing w:before="100"/>
      <w:jc w:val="center"/>
    </w:pPr>
    <w:rPr>
      <w:rFonts w:ascii="Trebuchet MS" w:hAnsi="Trebuchet MS"/>
      <w:b/>
      <w:sz w:val="16"/>
      <w:szCs w:val="20"/>
    </w:rPr>
  </w:style>
  <w:style w:type="paragraph" w:customStyle="1" w:styleId="copyright">
    <w:name w:val="copyright"/>
    <w:basedOn w:val="Footer"/>
    <w:rsid w:val="00216E28"/>
    <w:pPr>
      <w:tabs>
        <w:tab w:val="clear" w:pos="4153"/>
        <w:tab w:val="clear" w:pos="8306"/>
        <w:tab w:val="center" w:pos="4320"/>
        <w:tab w:val="right" w:pos="8640"/>
      </w:tabs>
      <w:spacing w:before="100"/>
      <w:jc w:val="center"/>
    </w:pPr>
    <w:rPr>
      <w:rFonts w:ascii="Trebuchet MS" w:hAnsi="Trebuchet MS"/>
      <w:sz w:val="14"/>
      <w:szCs w:val="20"/>
    </w:rPr>
  </w:style>
  <w:style w:type="paragraph" w:customStyle="1" w:styleId="SP9204936">
    <w:name w:val="SP.9.204936"/>
    <w:basedOn w:val="Normal"/>
    <w:next w:val="Normal"/>
    <w:rsid w:val="00216E28"/>
    <w:pPr>
      <w:autoSpaceDE w:val="0"/>
      <w:autoSpaceDN w:val="0"/>
      <w:adjustRightInd w:val="0"/>
    </w:pPr>
    <w:rPr>
      <w:rFonts w:ascii="KFOFO O+ Times" w:hAnsi="KFOFO O+ Times"/>
    </w:rPr>
  </w:style>
  <w:style w:type="character" w:customStyle="1" w:styleId="SC92502">
    <w:name w:val="SC.9.2502"/>
    <w:rsid w:val="00216E28"/>
    <w:rPr>
      <w:rFonts w:cs="KFOFO O+ Times"/>
      <w:color w:val="000000"/>
      <w:sz w:val="20"/>
      <w:szCs w:val="20"/>
    </w:rPr>
  </w:style>
  <w:style w:type="paragraph" w:customStyle="1" w:styleId="SP10204975">
    <w:name w:val="SP.10.204975"/>
    <w:basedOn w:val="Normal"/>
    <w:next w:val="Normal"/>
    <w:rsid w:val="00216E28"/>
    <w:pPr>
      <w:autoSpaceDE w:val="0"/>
      <w:autoSpaceDN w:val="0"/>
      <w:adjustRightInd w:val="0"/>
    </w:pPr>
    <w:rPr>
      <w:rFonts w:ascii="KFOFO O+ Times" w:hAnsi="KFOFO O+ Times"/>
    </w:rPr>
  </w:style>
  <w:style w:type="character" w:customStyle="1" w:styleId="SC102589">
    <w:name w:val="SC.10.2589"/>
    <w:rsid w:val="00216E28"/>
    <w:rPr>
      <w:rFonts w:cs="KFOFO O+ Times"/>
      <w:color w:val="000000"/>
      <w:sz w:val="20"/>
      <w:szCs w:val="20"/>
    </w:rPr>
  </w:style>
  <w:style w:type="paragraph" w:customStyle="1" w:styleId="H1">
    <w:name w:val="H1"/>
    <w:next w:val="Normal"/>
    <w:rsid w:val="00216E28"/>
    <w:pPr>
      <w:keepNext/>
      <w:keepLines/>
      <w:tabs>
        <w:tab w:val="num" w:pos="1080"/>
      </w:tabs>
      <w:spacing w:after="120"/>
      <w:ind w:left="1080" w:hanging="360"/>
      <w:outlineLvl w:val="0"/>
    </w:pPr>
    <w:rPr>
      <w:rFonts w:ascii="Trebuchet MS" w:hAnsi="Trebuchet MS"/>
      <w:b/>
      <w:bCs/>
      <w:spacing w:val="20"/>
      <w:sz w:val="44"/>
      <w:szCs w:val="44"/>
    </w:rPr>
  </w:style>
  <w:style w:type="paragraph" w:customStyle="1" w:styleId="H2">
    <w:name w:val="H2"/>
    <w:next w:val="Normal"/>
    <w:rsid w:val="00216E28"/>
    <w:pPr>
      <w:keepNext/>
      <w:keepLines/>
      <w:tabs>
        <w:tab w:val="num" w:pos="1800"/>
      </w:tabs>
      <w:spacing w:after="120"/>
      <w:ind w:left="1800" w:hanging="360"/>
      <w:outlineLvl w:val="1"/>
    </w:pPr>
    <w:rPr>
      <w:rFonts w:ascii="Trebuchet MS" w:hAnsi="Trebuchet MS" w:cs="Arial"/>
      <w:b/>
      <w:sz w:val="32"/>
      <w:szCs w:val="32"/>
    </w:rPr>
  </w:style>
  <w:style w:type="paragraph" w:customStyle="1" w:styleId="H3">
    <w:name w:val="H3"/>
    <w:next w:val="Normal"/>
    <w:rsid w:val="00216E28"/>
    <w:pPr>
      <w:keepNext/>
      <w:keepLines/>
      <w:tabs>
        <w:tab w:val="num" w:pos="2520"/>
      </w:tabs>
      <w:spacing w:after="120"/>
      <w:ind w:left="2520" w:hanging="360"/>
      <w:outlineLvl w:val="2"/>
    </w:pPr>
    <w:rPr>
      <w:rFonts w:ascii="Trebuchet MS" w:hAnsi="Trebuchet MS"/>
      <w:b/>
    </w:rPr>
  </w:style>
  <w:style w:type="paragraph" w:customStyle="1" w:styleId="H4">
    <w:name w:val="H4"/>
    <w:next w:val="Normal"/>
    <w:rsid w:val="00216E28"/>
    <w:pPr>
      <w:keepNext/>
      <w:keepLines/>
      <w:tabs>
        <w:tab w:val="left" w:pos="900"/>
        <w:tab w:val="num" w:pos="3240"/>
      </w:tabs>
      <w:spacing w:before="360" w:after="20"/>
      <w:ind w:left="3240" w:hanging="360"/>
      <w:outlineLvl w:val="3"/>
    </w:pPr>
    <w:rPr>
      <w:rFonts w:ascii="Trebuchet MS" w:hAnsi="Trebuchet MS"/>
      <w:b/>
    </w:rPr>
  </w:style>
  <w:style w:type="paragraph" w:customStyle="1" w:styleId="H5">
    <w:name w:val="H5"/>
    <w:next w:val="Normal"/>
    <w:rsid w:val="00216E28"/>
    <w:pPr>
      <w:keepNext/>
      <w:keepLines/>
      <w:tabs>
        <w:tab w:val="num" w:pos="3960"/>
      </w:tabs>
      <w:spacing w:before="160"/>
      <w:ind w:left="3960" w:hanging="360"/>
      <w:outlineLvl w:val="4"/>
    </w:pPr>
    <w:rPr>
      <w:rFonts w:ascii="Trebuchet MS" w:hAnsi="Trebuchet MS"/>
      <w:b/>
      <w:sz w:val="18"/>
      <w:szCs w:val="18"/>
    </w:rPr>
  </w:style>
  <w:style w:type="paragraph" w:customStyle="1" w:styleId="expanded-spacing">
    <w:name w:val="expanded-spacing"/>
    <w:basedOn w:val="Normal"/>
    <w:rsid w:val="00216E28"/>
    <w:pPr>
      <w:spacing w:before="100" w:beforeAutospacing="1" w:after="100" w:afterAutospacing="1"/>
    </w:pPr>
    <w:rPr>
      <w:rFonts w:ascii="Times New Roman" w:hAnsi="Times New Roman"/>
    </w:rPr>
  </w:style>
  <w:style w:type="paragraph" w:styleId="FootnoteText">
    <w:name w:val="footnote text"/>
    <w:basedOn w:val="Normal"/>
    <w:semiHidden/>
    <w:rsid w:val="00216E28"/>
    <w:rPr>
      <w:rFonts w:cs="Arial"/>
      <w:szCs w:val="20"/>
    </w:rPr>
  </w:style>
  <w:style w:type="character" w:styleId="FootnoteReference">
    <w:name w:val="footnote reference"/>
    <w:basedOn w:val="DefaultParagraphFont"/>
    <w:semiHidden/>
    <w:rsid w:val="00216E28"/>
    <w:rPr>
      <w:vertAlign w:val="superscript"/>
    </w:rPr>
  </w:style>
  <w:style w:type="paragraph" w:styleId="TOC1">
    <w:name w:val="toc 1"/>
    <w:basedOn w:val="Normal"/>
    <w:next w:val="Normal"/>
    <w:autoRedefine/>
    <w:uiPriority w:val="39"/>
    <w:rsid w:val="0019561C"/>
  </w:style>
  <w:style w:type="paragraph" w:styleId="TOC2">
    <w:name w:val="toc 2"/>
    <w:basedOn w:val="Normal"/>
    <w:next w:val="Normal"/>
    <w:autoRedefine/>
    <w:uiPriority w:val="39"/>
    <w:rsid w:val="0019561C"/>
    <w:pPr>
      <w:ind w:left="200"/>
    </w:pPr>
  </w:style>
  <w:style w:type="paragraph" w:styleId="TOC3">
    <w:name w:val="toc 3"/>
    <w:basedOn w:val="Normal"/>
    <w:next w:val="Normal"/>
    <w:autoRedefine/>
    <w:uiPriority w:val="39"/>
    <w:semiHidden/>
    <w:rsid w:val="0019561C"/>
    <w:pPr>
      <w:ind w:left="400"/>
    </w:pPr>
  </w:style>
  <w:style w:type="paragraph" w:styleId="ListParagraph">
    <w:name w:val="List Paragraph"/>
    <w:basedOn w:val="Normal"/>
    <w:uiPriority w:val="34"/>
    <w:qFormat/>
    <w:rsid w:val="0050473D"/>
    <w:pPr>
      <w:ind w:left="720"/>
      <w:contextualSpacing/>
    </w:pPr>
  </w:style>
  <w:style w:type="character" w:styleId="Strong">
    <w:name w:val="Strong"/>
    <w:basedOn w:val="DefaultParagraphFont"/>
    <w:uiPriority w:val="22"/>
    <w:qFormat/>
    <w:rsid w:val="007D41FE"/>
    <w:rPr>
      <w:b/>
      <w:bCs/>
    </w:rPr>
  </w:style>
  <w:style w:type="character" w:styleId="FollowedHyperlink">
    <w:name w:val="FollowedHyperlink"/>
    <w:basedOn w:val="DefaultParagraphFont"/>
    <w:rsid w:val="00331CF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8F6320-CA9C-864A-8941-9BC15EA2E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14</Pages>
  <Words>2117</Words>
  <Characters>12067</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EDS: UAF</Company>
  <LinksUpToDate>false</LinksUpToDate>
  <CharactersWithSpaces>14156</CharactersWithSpaces>
  <SharedDoc>false</SharedDoc>
  <HLinks>
    <vt:vector size="540" baseType="variant">
      <vt:variant>
        <vt:i4>983075</vt:i4>
      </vt:variant>
      <vt:variant>
        <vt:i4>537</vt:i4>
      </vt:variant>
      <vt:variant>
        <vt:i4>0</vt:i4>
      </vt:variant>
      <vt:variant>
        <vt:i4>5</vt:i4>
      </vt:variant>
      <vt:variant>
        <vt:lpwstr>http://www.cisco.com/web/about/responsibility/accessibility/products/ip_communications.html</vt:lpwstr>
      </vt:variant>
      <vt:variant>
        <vt:lpwstr/>
      </vt:variant>
      <vt:variant>
        <vt:i4>1245236</vt:i4>
      </vt:variant>
      <vt:variant>
        <vt:i4>530</vt:i4>
      </vt:variant>
      <vt:variant>
        <vt:i4>0</vt:i4>
      </vt:variant>
      <vt:variant>
        <vt:i4>5</vt:i4>
      </vt:variant>
      <vt:variant>
        <vt:lpwstr/>
      </vt:variant>
      <vt:variant>
        <vt:lpwstr>_Toc233627762</vt:lpwstr>
      </vt:variant>
      <vt:variant>
        <vt:i4>1245236</vt:i4>
      </vt:variant>
      <vt:variant>
        <vt:i4>524</vt:i4>
      </vt:variant>
      <vt:variant>
        <vt:i4>0</vt:i4>
      </vt:variant>
      <vt:variant>
        <vt:i4>5</vt:i4>
      </vt:variant>
      <vt:variant>
        <vt:lpwstr/>
      </vt:variant>
      <vt:variant>
        <vt:lpwstr>_Toc233627761</vt:lpwstr>
      </vt:variant>
      <vt:variant>
        <vt:i4>1245236</vt:i4>
      </vt:variant>
      <vt:variant>
        <vt:i4>518</vt:i4>
      </vt:variant>
      <vt:variant>
        <vt:i4>0</vt:i4>
      </vt:variant>
      <vt:variant>
        <vt:i4>5</vt:i4>
      </vt:variant>
      <vt:variant>
        <vt:lpwstr/>
      </vt:variant>
      <vt:variant>
        <vt:lpwstr>_Toc233627760</vt:lpwstr>
      </vt:variant>
      <vt:variant>
        <vt:i4>1048628</vt:i4>
      </vt:variant>
      <vt:variant>
        <vt:i4>512</vt:i4>
      </vt:variant>
      <vt:variant>
        <vt:i4>0</vt:i4>
      </vt:variant>
      <vt:variant>
        <vt:i4>5</vt:i4>
      </vt:variant>
      <vt:variant>
        <vt:lpwstr/>
      </vt:variant>
      <vt:variant>
        <vt:lpwstr>_Toc233627759</vt:lpwstr>
      </vt:variant>
      <vt:variant>
        <vt:i4>1048628</vt:i4>
      </vt:variant>
      <vt:variant>
        <vt:i4>506</vt:i4>
      </vt:variant>
      <vt:variant>
        <vt:i4>0</vt:i4>
      </vt:variant>
      <vt:variant>
        <vt:i4>5</vt:i4>
      </vt:variant>
      <vt:variant>
        <vt:lpwstr/>
      </vt:variant>
      <vt:variant>
        <vt:lpwstr>_Toc233627758</vt:lpwstr>
      </vt:variant>
      <vt:variant>
        <vt:i4>1048628</vt:i4>
      </vt:variant>
      <vt:variant>
        <vt:i4>500</vt:i4>
      </vt:variant>
      <vt:variant>
        <vt:i4>0</vt:i4>
      </vt:variant>
      <vt:variant>
        <vt:i4>5</vt:i4>
      </vt:variant>
      <vt:variant>
        <vt:lpwstr/>
      </vt:variant>
      <vt:variant>
        <vt:lpwstr>_Toc233627757</vt:lpwstr>
      </vt:variant>
      <vt:variant>
        <vt:i4>1048628</vt:i4>
      </vt:variant>
      <vt:variant>
        <vt:i4>494</vt:i4>
      </vt:variant>
      <vt:variant>
        <vt:i4>0</vt:i4>
      </vt:variant>
      <vt:variant>
        <vt:i4>5</vt:i4>
      </vt:variant>
      <vt:variant>
        <vt:lpwstr/>
      </vt:variant>
      <vt:variant>
        <vt:lpwstr>_Toc233627756</vt:lpwstr>
      </vt:variant>
      <vt:variant>
        <vt:i4>1048628</vt:i4>
      </vt:variant>
      <vt:variant>
        <vt:i4>488</vt:i4>
      </vt:variant>
      <vt:variant>
        <vt:i4>0</vt:i4>
      </vt:variant>
      <vt:variant>
        <vt:i4>5</vt:i4>
      </vt:variant>
      <vt:variant>
        <vt:lpwstr/>
      </vt:variant>
      <vt:variant>
        <vt:lpwstr>_Toc233627755</vt:lpwstr>
      </vt:variant>
      <vt:variant>
        <vt:i4>1048628</vt:i4>
      </vt:variant>
      <vt:variant>
        <vt:i4>482</vt:i4>
      </vt:variant>
      <vt:variant>
        <vt:i4>0</vt:i4>
      </vt:variant>
      <vt:variant>
        <vt:i4>5</vt:i4>
      </vt:variant>
      <vt:variant>
        <vt:lpwstr/>
      </vt:variant>
      <vt:variant>
        <vt:lpwstr>_Toc233627754</vt:lpwstr>
      </vt:variant>
      <vt:variant>
        <vt:i4>1048628</vt:i4>
      </vt:variant>
      <vt:variant>
        <vt:i4>476</vt:i4>
      </vt:variant>
      <vt:variant>
        <vt:i4>0</vt:i4>
      </vt:variant>
      <vt:variant>
        <vt:i4>5</vt:i4>
      </vt:variant>
      <vt:variant>
        <vt:lpwstr/>
      </vt:variant>
      <vt:variant>
        <vt:lpwstr>_Toc233627753</vt:lpwstr>
      </vt:variant>
      <vt:variant>
        <vt:i4>1048628</vt:i4>
      </vt:variant>
      <vt:variant>
        <vt:i4>470</vt:i4>
      </vt:variant>
      <vt:variant>
        <vt:i4>0</vt:i4>
      </vt:variant>
      <vt:variant>
        <vt:i4>5</vt:i4>
      </vt:variant>
      <vt:variant>
        <vt:lpwstr/>
      </vt:variant>
      <vt:variant>
        <vt:lpwstr>_Toc233627752</vt:lpwstr>
      </vt:variant>
      <vt:variant>
        <vt:i4>1048628</vt:i4>
      </vt:variant>
      <vt:variant>
        <vt:i4>464</vt:i4>
      </vt:variant>
      <vt:variant>
        <vt:i4>0</vt:i4>
      </vt:variant>
      <vt:variant>
        <vt:i4>5</vt:i4>
      </vt:variant>
      <vt:variant>
        <vt:lpwstr/>
      </vt:variant>
      <vt:variant>
        <vt:lpwstr>_Toc233627751</vt:lpwstr>
      </vt:variant>
      <vt:variant>
        <vt:i4>1048628</vt:i4>
      </vt:variant>
      <vt:variant>
        <vt:i4>458</vt:i4>
      </vt:variant>
      <vt:variant>
        <vt:i4>0</vt:i4>
      </vt:variant>
      <vt:variant>
        <vt:i4>5</vt:i4>
      </vt:variant>
      <vt:variant>
        <vt:lpwstr/>
      </vt:variant>
      <vt:variant>
        <vt:lpwstr>_Toc233627750</vt:lpwstr>
      </vt:variant>
      <vt:variant>
        <vt:i4>1114164</vt:i4>
      </vt:variant>
      <vt:variant>
        <vt:i4>452</vt:i4>
      </vt:variant>
      <vt:variant>
        <vt:i4>0</vt:i4>
      </vt:variant>
      <vt:variant>
        <vt:i4>5</vt:i4>
      </vt:variant>
      <vt:variant>
        <vt:lpwstr/>
      </vt:variant>
      <vt:variant>
        <vt:lpwstr>_Toc233627749</vt:lpwstr>
      </vt:variant>
      <vt:variant>
        <vt:i4>1114164</vt:i4>
      </vt:variant>
      <vt:variant>
        <vt:i4>446</vt:i4>
      </vt:variant>
      <vt:variant>
        <vt:i4>0</vt:i4>
      </vt:variant>
      <vt:variant>
        <vt:i4>5</vt:i4>
      </vt:variant>
      <vt:variant>
        <vt:lpwstr/>
      </vt:variant>
      <vt:variant>
        <vt:lpwstr>_Toc233627748</vt:lpwstr>
      </vt:variant>
      <vt:variant>
        <vt:i4>1114164</vt:i4>
      </vt:variant>
      <vt:variant>
        <vt:i4>440</vt:i4>
      </vt:variant>
      <vt:variant>
        <vt:i4>0</vt:i4>
      </vt:variant>
      <vt:variant>
        <vt:i4>5</vt:i4>
      </vt:variant>
      <vt:variant>
        <vt:lpwstr/>
      </vt:variant>
      <vt:variant>
        <vt:lpwstr>_Toc233627747</vt:lpwstr>
      </vt:variant>
      <vt:variant>
        <vt:i4>1114164</vt:i4>
      </vt:variant>
      <vt:variant>
        <vt:i4>434</vt:i4>
      </vt:variant>
      <vt:variant>
        <vt:i4>0</vt:i4>
      </vt:variant>
      <vt:variant>
        <vt:i4>5</vt:i4>
      </vt:variant>
      <vt:variant>
        <vt:lpwstr/>
      </vt:variant>
      <vt:variant>
        <vt:lpwstr>_Toc233627746</vt:lpwstr>
      </vt:variant>
      <vt:variant>
        <vt:i4>1114164</vt:i4>
      </vt:variant>
      <vt:variant>
        <vt:i4>428</vt:i4>
      </vt:variant>
      <vt:variant>
        <vt:i4>0</vt:i4>
      </vt:variant>
      <vt:variant>
        <vt:i4>5</vt:i4>
      </vt:variant>
      <vt:variant>
        <vt:lpwstr/>
      </vt:variant>
      <vt:variant>
        <vt:lpwstr>_Toc233627745</vt:lpwstr>
      </vt:variant>
      <vt:variant>
        <vt:i4>1114164</vt:i4>
      </vt:variant>
      <vt:variant>
        <vt:i4>422</vt:i4>
      </vt:variant>
      <vt:variant>
        <vt:i4>0</vt:i4>
      </vt:variant>
      <vt:variant>
        <vt:i4>5</vt:i4>
      </vt:variant>
      <vt:variant>
        <vt:lpwstr/>
      </vt:variant>
      <vt:variant>
        <vt:lpwstr>_Toc233627744</vt:lpwstr>
      </vt:variant>
      <vt:variant>
        <vt:i4>1114164</vt:i4>
      </vt:variant>
      <vt:variant>
        <vt:i4>416</vt:i4>
      </vt:variant>
      <vt:variant>
        <vt:i4>0</vt:i4>
      </vt:variant>
      <vt:variant>
        <vt:i4>5</vt:i4>
      </vt:variant>
      <vt:variant>
        <vt:lpwstr/>
      </vt:variant>
      <vt:variant>
        <vt:lpwstr>_Toc233627743</vt:lpwstr>
      </vt:variant>
      <vt:variant>
        <vt:i4>1114164</vt:i4>
      </vt:variant>
      <vt:variant>
        <vt:i4>410</vt:i4>
      </vt:variant>
      <vt:variant>
        <vt:i4>0</vt:i4>
      </vt:variant>
      <vt:variant>
        <vt:i4>5</vt:i4>
      </vt:variant>
      <vt:variant>
        <vt:lpwstr/>
      </vt:variant>
      <vt:variant>
        <vt:lpwstr>_Toc233627742</vt:lpwstr>
      </vt:variant>
      <vt:variant>
        <vt:i4>1114164</vt:i4>
      </vt:variant>
      <vt:variant>
        <vt:i4>404</vt:i4>
      </vt:variant>
      <vt:variant>
        <vt:i4>0</vt:i4>
      </vt:variant>
      <vt:variant>
        <vt:i4>5</vt:i4>
      </vt:variant>
      <vt:variant>
        <vt:lpwstr/>
      </vt:variant>
      <vt:variant>
        <vt:lpwstr>_Toc233627741</vt:lpwstr>
      </vt:variant>
      <vt:variant>
        <vt:i4>1114164</vt:i4>
      </vt:variant>
      <vt:variant>
        <vt:i4>398</vt:i4>
      </vt:variant>
      <vt:variant>
        <vt:i4>0</vt:i4>
      </vt:variant>
      <vt:variant>
        <vt:i4>5</vt:i4>
      </vt:variant>
      <vt:variant>
        <vt:lpwstr/>
      </vt:variant>
      <vt:variant>
        <vt:lpwstr>_Toc233627740</vt:lpwstr>
      </vt:variant>
      <vt:variant>
        <vt:i4>1441844</vt:i4>
      </vt:variant>
      <vt:variant>
        <vt:i4>392</vt:i4>
      </vt:variant>
      <vt:variant>
        <vt:i4>0</vt:i4>
      </vt:variant>
      <vt:variant>
        <vt:i4>5</vt:i4>
      </vt:variant>
      <vt:variant>
        <vt:lpwstr/>
      </vt:variant>
      <vt:variant>
        <vt:lpwstr>_Toc233627739</vt:lpwstr>
      </vt:variant>
      <vt:variant>
        <vt:i4>1441844</vt:i4>
      </vt:variant>
      <vt:variant>
        <vt:i4>386</vt:i4>
      </vt:variant>
      <vt:variant>
        <vt:i4>0</vt:i4>
      </vt:variant>
      <vt:variant>
        <vt:i4>5</vt:i4>
      </vt:variant>
      <vt:variant>
        <vt:lpwstr/>
      </vt:variant>
      <vt:variant>
        <vt:lpwstr>_Toc233627738</vt:lpwstr>
      </vt:variant>
      <vt:variant>
        <vt:i4>1441844</vt:i4>
      </vt:variant>
      <vt:variant>
        <vt:i4>380</vt:i4>
      </vt:variant>
      <vt:variant>
        <vt:i4>0</vt:i4>
      </vt:variant>
      <vt:variant>
        <vt:i4>5</vt:i4>
      </vt:variant>
      <vt:variant>
        <vt:lpwstr/>
      </vt:variant>
      <vt:variant>
        <vt:lpwstr>_Toc233627737</vt:lpwstr>
      </vt:variant>
      <vt:variant>
        <vt:i4>1441844</vt:i4>
      </vt:variant>
      <vt:variant>
        <vt:i4>374</vt:i4>
      </vt:variant>
      <vt:variant>
        <vt:i4>0</vt:i4>
      </vt:variant>
      <vt:variant>
        <vt:i4>5</vt:i4>
      </vt:variant>
      <vt:variant>
        <vt:lpwstr/>
      </vt:variant>
      <vt:variant>
        <vt:lpwstr>_Toc233627736</vt:lpwstr>
      </vt:variant>
      <vt:variant>
        <vt:i4>1441844</vt:i4>
      </vt:variant>
      <vt:variant>
        <vt:i4>368</vt:i4>
      </vt:variant>
      <vt:variant>
        <vt:i4>0</vt:i4>
      </vt:variant>
      <vt:variant>
        <vt:i4>5</vt:i4>
      </vt:variant>
      <vt:variant>
        <vt:lpwstr/>
      </vt:variant>
      <vt:variant>
        <vt:lpwstr>_Toc233627735</vt:lpwstr>
      </vt:variant>
      <vt:variant>
        <vt:i4>1441844</vt:i4>
      </vt:variant>
      <vt:variant>
        <vt:i4>362</vt:i4>
      </vt:variant>
      <vt:variant>
        <vt:i4>0</vt:i4>
      </vt:variant>
      <vt:variant>
        <vt:i4>5</vt:i4>
      </vt:variant>
      <vt:variant>
        <vt:lpwstr/>
      </vt:variant>
      <vt:variant>
        <vt:lpwstr>_Toc233627734</vt:lpwstr>
      </vt:variant>
      <vt:variant>
        <vt:i4>1441844</vt:i4>
      </vt:variant>
      <vt:variant>
        <vt:i4>356</vt:i4>
      </vt:variant>
      <vt:variant>
        <vt:i4>0</vt:i4>
      </vt:variant>
      <vt:variant>
        <vt:i4>5</vt:i4>
      </vt:variant>
      <vt:variant>
        <vt:lpwstr/>
      </vt:variant>
      <vt:variant>
        <vt:lpwstr>_Toc233627733</vt:lpwstr>
      </vt:variant>
      <vt:variant>
        <vt:i4>1441844</vt:i4>
      </vt:variant>
      <vt:variant>
        <vt:i4>350</vt:i4>
      </vt:variant>
      <vt:variant>
        <vt:i4>0</vt:i4>
      </vt:variant>
      <vt:variant>
        <vt:i4>5</vt:i4>
      </vt:variant>
      <vt:variant>
        <vt:lpwstr/>
      </vt:variant>
      <vt:variant>
        <vt:lpwstr>_Toc233627732</vt:lpwstr>
      </vt:variant>
      <vt:variant>
        <vt:i4>1441844</vt:i4>
      </vt:variant>
      <vt:variant>
        <vt:i4>344</vt:i4>
      </vt:variant>
      <vt:variant>
        <vt:i4>0</vt:i4>
      </vt:variant>
      <vt:variant>
        <vt:i4>5</vt:i4>
      </vt:variant>
      <vt:variant>
        <vt:lpwstr/>
      </vt:variant>
      <vt:variant>
        <vt:lpwstr>_Toc233627731</vt:lpwstr>
      </vt:variant>
      <vt:variant>
        <vt:i4>1441844</vt:i4>
      </vt:variant>
      <vt:variant>
        <vt:i4>338</vt:i4>
      </vt:variant>
      <vt:variant>
        <vt:i4>0</vt:i4>
      </vt:variant>
      <vt:variant>
        <vt:i4>5</vt:i4>
      </vt:variant>
      <vt:variant>
        <vt:lpwstr/>
      </vt:variant>
      <vt:variant>
        <vt:lpwstr>_Toc233627730</vt:lpwstr>
      </vt:variant>
      <vt:variant>
        <vt:i4>1507380</vt:i4>
      </vt:variant>
      <vt:variant>
        <vt:i4>332</vt:i4>
      </vt:variant>
      <vt:variant>
        <vt:i4>0</vt:i4>
      </vt:variant>
      <vt:variant>
        <vt:i4>5</vt:i4>
      </vt:variant>
      <vt:variant>
        <vt:lpwstr/>
      </vt:variant>
      <vt:variant>
        <vt:lpwstr>_Toc233627729</vt:lpwstr>
      </vt:variant>
      <vt:variant>
        <vt:i4>1507380</vt:i4>
      </vt:variant>
      <vt:variant>
        <vt:i4>326</vt:i4>
      </vt:variant>
      <vt:variant>
        <vt:i4>0</vt:i4>
      </vt:variant>
      <vt:variant>
        <vt:i4>5</vt:i4>
      </vt:variant>
      <vt:variant>
        <vt:lpwstr/>
      </vt:variant>
      <vt:variant>
        <vt:lpwstr>_Toc233627728</vt:lpwstr>
      </vt:variant>
      <vt:variant>
        <vt:i4>1507380</vt:i4>
      </vt:variant>
      <vt:variant>
        <vt:i4>320</vt:i4>
      </vt:variant>
      <vt:variant>
        <vt:i4>0</vt:i4>
      </vt:variant>
      <vt:variant>
        <vt:i4>5</vt:i4>
      </vt:variant>
      <vt:variant>
        <vt:lpwstr/>
      </vt:variant>
      <vt:variant>
        <vt:lpwstr>_Toc233627727</vt:lpwstr>
      </vt:variant>
      <vt:variant>
        <vt:i4>1507380</vt:i4>
      </vt:variant>
      <vt:variant>
        <vt:i4>314</vt:i4>
      </vt:variant>
      <vt:variant>
        <vt:i4>0</vt:i4>
      </vt:variant>
      <vt:variant>
        <vt:i4>5</vt:i4>
      </vt:variant>
      <vt:variant>
        <vt:lpwstr/>
      </vt:variant>
      <vt:variant>
        <vt:lpwstr>_Toc233627726</vt:lpwstr>
      </vt:variant>
      <vt:variant>
        <vt:i4>1507380</vt:i4>
      </vt:variant>
      <vt:variant>
        <vt:i4>308</vt:i4>
      </vt:variant>
      <vt:variant>
        <vt:i4>0</vt:i4>
      </vt:variant>
      <vt:variant>
        <vt:i4>5</vt:i4>
      </vt:variant>
      <vt:variant>
        <vt:lpwstr/>
      </vt:variant>
      <vt:variant>
        <vt:lpwstr>_Toc233627725</vt:lpwstr>
      </vt:variant>
      <vt:variant>
        <vt:i4>1507380</vt:i4>
      </vt:variant>
      <vt:variant>
        <vt:i4>302</vt:i4>
      </vt:variant>
      <vt:variant>
        <vt:i4>0</vt:i4>
      </vt:variant>
      <vt:variant>
        <vt:i4>5</vt:i4>
      </vt:variant>
      <vt:variant>
        <vt:lpwstr/>
      </vt:variant>
      <vt:variant>
        <vt:lpwstr>_Toc233627724</vt:lpwstr>
      </vt:variant>
      <vt:variant>
        <vt:i4>1507380</vt:i4>
      </vt:variant>
      <vt:variant>
        <vt:i4>296</vt:i4>
      </vt:variant>
      <vt:variant>
        <vt:i4>0</vt:i4>
      </vt:variant>
      <vt:variant>
        <vt:i4>5</vt:i4>
      </vt:variant>
      <vt:variant>
        <vt:lpwstr/>
      </vt:variant>
      <vt:variant>
        <vt:lpwstr>_Toc233627723</vt:lpwstr>
      </vt:variant>
      <vt:variant>
        <vt:i4>1507380</vt:i4>
      </vt:variant>
      <vt:variant>
        <vt:i4>290</vt:i4>
      </vt:variant>
      <vt:variant>
        <vt:i4>0</vt:i4>
      </vt:variant>
      <vt:variant>
        <vt:i4>5</vt:i4>
      </vt:variant>
      <vt:variant>
        <vt:lpwstr/>
      </vt:variant>
      <vt:variant>
        <vt:lpwstr>_Toc233627722</vt:lpwstr>
      </vt:variant>
      <vt:variant>
        <vt:i4>1507380</vt:i4>
      </vt:variant>
      <vt:variant>
        <vt:i4>284</vt:i4>
      </vt:variant>
      <vt:variant>
        <vt:i4>0</vt:i4>
      </vt:variant>
      <vt:variant>
        <vt:i4>5</vt:i4>
      </vt:variant>
      <vt:variant>
        <vt:lpwstr/>
      </vt:variant>
      <vt:variant>
        <vt:lpwstr>_Toc233627721</vt:lpwstr>
      </vt:variant>
      <vt:variant>
        <vt:i4>1507380</vt:i4>
      </vt:variant>
      <vt:variant>
        <vt:i4>278</vt:i4>
      </vt:variant>
      <vt:variant>
        <vt:i4>0</vt:i4>
      </vt:variant>
      <vt:variant>
        <vt:i4>5</vt:i4>
      </vt:variant>
      <vt:variant>
        <vt:lpwstr/>
      </vt:variant>
      <vt:variant>
        <vt:lpwstr>_Toc233627720</vt:lpwstr>
      </vt:variant>
      <vt:variant>
        <vt:i4>1310772</vt:i4>
      </vt:variant>
      <vt:variant>
        <vt:i4>272</vt:i4>
      </vt:variant>
      <vt:variant>
        <vt:i4>0</vt:i4>
      </vt:variant>
      <vt:variant>
        <vt:i4>5</vt:i4>
      </vt:variant>
      <vt:variant>
        <vt:lpwstr/>
      </vt:variant>
      <vt:variant>
        <vt:lpwstr>_Toc233627719</vt:lpwstr>
      </vt:variant>
      <vt:variant>
        <vt:i4>1310772</vt:i4>
      </vt:variant>
      <vt:variant>
        <vt:i4>266</vt:i4>
      </vt:variant>
      <vt:variant>
        <vt:i4>0</vt:i4>
      </vt:variant>
      <vt:variant>
        <vt:i4>5</vt:i4>
      </vt:variant>
      <vt:variant>
        <vt:lpwstr/>
      </vt:variant>
      <vt:variant>
        <vt:lpwstr>_Toc233627718</vt:lpwstr>
      </vt:variant>
      <vt:variant>
        <vt:i4>1310772</vt:i4>
      </vt:variant>
      <vt:variant>
        <vt:i4>260</vt:i4>
      </vt:variant>
      <vt:variant>
        <vt:i4>0</vt:i4>
      </vt:variant>
      <vt:variant>
        <vt:i4>5</vt:i4>
      </vt:variant>
      <vt:variant>
        <vt:lpwstr/>
      </vt:variant>
      <vt:variant>
        <vt:lpwstr>_Toc233627717</vt:lpwstr>
      </vt:variant>
      <vt:variant>
        <vt:i4>1310772</vt:i4>
      </vt:variant>
      <vt:variant>
        <vt:i4>254</vt:i4>
      </vt:variant>
      <vt:variant>
        <vt:i4>0</vt:i4>
      </vt:variant>
      <vt:variant>
        <vt:i4>5</vt:i4>
      </vt:variant>
      <vt:variant>
        <vt:lpwstr/>
      </vt:variant>
      <vt:variant>
        <vt:lpwstr>_Toc233627716</vt:lpwstr>
      </vt:variant>
      <vt:variant>
        <vt:i4>1310772</vt:i4>
      </vt:variant>
      <vt:variant>
        <vt:i4>248</vt:i4>
      </vt:variant>
      <vt:variant>
        <vt:i4>0</vt:i4>
      </vt:variant>
      <vt:variant>
        <vt:i4>5</vt:i4>
      </vt:variant>
      <vt:variant>
        <vt:lpwstr/>
      </vt:variant>
      <vt:variant>
        <vt:lpwstr>_Toc233627715</vt:lpwstr>
      </vt:variant>
      <vt:variant>
        <vt:i4>1310772</vt:i4>
      </vt:variant>
      <vt:variant>
        <vt:i4>242</vt:i4>
      </vt:variant>
      <vt:variant>
        <vt:i4>0</vt:i4>
      </vt:variant>
      <vt:variant>
        <vt:i4>5</vt:i4>
      </vt:variant>
      <vt:variant>
        <vt:lpwstr/>
      </vt:variant>
      <vt:variant>
        <vt:lpwstr>_Toc233627714</vt:lpwstr>
      </vt:variant>
      <vt:variant>
        <vt:i4>1310772</vt:i4>
      </vt:variant>
      <vt:variant>
        <vt:i4>236</vt:i4>
      </vt:variant>
      <vt:variant>
        <vt:i4>0</vt:i4>
      </vt:variant>
      <vt:variant>
        <vt:i4>5</vt:i4>
      </vt:variant>
      <vt:variant>
        <vt:lpwstr/>
      </vt:variant>
      <vt:variant>
        <vt:lpwstr>_Toc233627713</vt:lpwstr>
      </vt:variant>
      <vt:variant>
        <vt:i4>1310772</vt:i4>
      </vt:variant>
      <vt:variant>
        <vt:i4>230</vt:i4>
      </vt:variant>
      <vt:variant>
        <vt:i4>0</vt:i4>
      </vt:variant>
      <vt:variant>
        <vt:i4>5</vt:i4>
      </vt:variant>
      <vt:variant>
        <vt:lpwstr/>
      </vt:variant>
      <vt:variant>
        <vt:lpwstr>_Toc233627712</vt:lpwstr>
      </vt:variant>
      <vt:variant>
        <vt:i4>1310772</vt:i4>
      </vt:variant>
      <vt:variant>
        <vt:i4>224</vt:i4>
      </vt:variant>
      <vt:variant>
        <vt:i4>0</vt:i4>
      </vt:variant>
      <vt:variant>
        <vt:i4>5</vt:i4>
      </vt:variant>
      <vt:variant>
        <vt:lpwstr/>
      </vt:variant>
      <vt:variant>
        <vt:lpwstr>_Toc233627711</vt:lpwstr>
      </vt:variant>
      <vt:variant>
        <vt:i4>1310772</vt:i4>
      </vt:variant>
      <vt:variant>
        <vt:i4>218</vt:i4>
      </vt:variant>
      <vt:variant>
        <vt:i4>0</vt:i4>
      </vt:variant>
      <vt:variant>
        <vt:i4>5</vt:i4>
      </vt:variant>
      <vt:variant>
        <vt:lpwstr/>
      </vt:variant>
      <vt:variant>
        <vt:lpwstr>_Toc233627710</vt:lpwstr>
      </vt:variant>
      <vt:variant>
        <vt:i4>1376308</vt:i4>
      </vt:variant>
      <vt:variant>
        <vt:i4>212</vt:i4>
      </vt:variant>
      <vt:variant>
        <vt:i4>0</vt:i4>
      </vt:variant>
      <vt:variant>
        <vt:i4>5</vt:i4>
      </vt:variant>
      <vt:variant>
        <vt:lpwstr/>
      </vt:variant>
      <vt:variant>
        <vt:lpwstr>_Toc233627709</vt:lpwstr>
      </vt:variant>
      <vt:variant>
        <vt:i4>1376308</vt:i4>
      </vt:variant>
      <vt:variant>
        <vt:i4>206</vt:i4>
      </vt:variant>
      <vt:variant>
        <vt:i4>0</vt:i4>
      </vt:variant>
      <vt:variant>
        <vt:i4>5</vt:i4>
      </vt:variant>
      <vt:variant>
        <vt:lpwstr/>
      </vt:variant>
      <vt:variant>
        <vt:lpwstr>_Toc233627708</vt:lpwstr>
      </vt:variant>
      <vt:variant>
        <vt:i4>1376308</vt:i4>
      </vt:variant>
      <vt:variant>
        <vt:i4>200</vt:i4>
      </vt:variant>
      <vt:variant>
        <vt:i4>0</vt:i4>
      </vt:variant>
      <vt:variant>
        <vt:i4>5</vt:i4>
      </vt:variant>
      <vt:variant>
        <vt:lpwstr/>
      </vt:variant>
      <vt:variant>
        <vt:lpwstr>_Toc233627707</vt:lpwstr>
      </vt:variant>
      <vt:variant>
        <vt:i4>1376308</vt:i4>
      </vt:variant>
      <vt:variant>
        <vt:i4>194</vt:i4>
      </vt:variant>
      <vt:variant>
        <vt:i4>0</vt:i4>
      </vt:variant>
      <vt:variant>
        <vt:i4>5</vt:i4>
      </vt:variant>
      <vt:variant>
        <vt:lpwstr/>
      </vt:variant>
      <vt:variant>
        <vt:lpwstr>_Toc233627706</vt:lpwstr>
      </vt:variant>
      <vt:variant>
        <vt:i4>1376308</vt:i4>
      </vt:variant>
      <vt:variant>
        <vt:i4>188</vt:i4>
      </vt:variant>
      <vt:variant>
        <vt:i4>0</vt:i4>
      </vt:variant>
      <vt:variant>
        <vt:i4>5</vt:i4>
      </vt:variant>
      <vt:variant>
        <vt:lpwstr/>
      </vt:variant>
      <vt:variant>
        <vt:lpwstr>_Toc233627705</vt:lpwstr>
      </vt:variant>
      <vt:variant>
        <vt:i4>1376308</vt:i4>
      </vt:variant>
      <vt:variant>
        <vt:i4>182</vt:i4>
      </vt:variant>
      <vt:variant>
        <vt:i4>0</vt:i4>
      </vt:variant>
      <vt:variant>
        <vt:i4>5</vt:i4>
      </vt:variant>
      <vt:variant>
        <vt:lpwstr/>
      </vt:variant>
      <vt:variant>
        <vt:lpwstr>_Toc233627704</vt:lpwstr>
      </vt:variant>
      <vt:variant>
        <vt:i4>1376308</vt:i4>
      </vt:variant>
      <vt:variant>
        <vt:i4>176</vt:i4>
      </vt:variant>
      <vt:variant>
        <vt:i4>0</vt:i4>
      </vt:variant>
      <vt:variant>
        <vt:i4>5</vt:i4>
      </vt:variant>
      <vt:variant>
        <vt:lpwstr/>
      </vt:variant>
      <vt:variant>
        <vt:lpwstr>_Toc233627703</vt:lpwstr>
      </vt:variant>
      <vt:variant>
        <vt:i4>1376308</vt:i4>
      </vt:variant>
      <vt:variant>
        <vt:i4>170</vt:i4>
      </vt:variant>
      <vt:variant>
        <vt:i4>0</vt:i4>
      </vt:variant>
      <vt:variant>
        <vt:i4>5</vt:i4>
      </vt:variant>
      <vt:variant>
        <vt:lpwstr/>
      </vt:variant>
      <vt:variant>
        <vt:lpwstr>_Toc233627702</vt:lpwstr>
      </vt:variant>
      <vt:variant>
        <vt:i4>1376308</vt:i4>
      </vt:variant>
      <vt:variant>
        <vt:i4>164</vt:i4>
      </vt:variant>
      <vt:variant>
        <vt:i4>0</vt:i4>
      </vt:variant>
      <vt:variant>
        <vt:i4>5</vt:i4>
      </vt:variant>
      <vt:variant>
        <vt:lpwstr/>
      </vt:variant>
      <vt:variant>
        <vt:lpwstr>_Toc233627701</vt:lpwstr>
      </vt:variant>
      <vt:variant>
        <vt:i4>1376308</vt:i4>
      </vt:variant>
      <vt:variant>
        <vt:i4>158</vt:i4>
      </vt:variant>
      <vt:variant>
        <vt:i4>0</vt:i4>
      </vt:variant>
      <vt:variant>
        <vt:i4>5</vt:i4>
      </vt:variant>
      <vt:variant>
        <vt:lpwstr/>
      </vt:variant>
      <vt:variant>
        <vt:lpwstr>_Toc233627700</vt:lpwstr>
      </vt:variant>
      <vt:variant>
        <vt:i4>1835061</vt:i4>
      </vt:variant>
      <vt:variant>
        <vt:i4>152</vt:i4>
      </vt:variant>
      <vt:variant>
        <vt:i4>0</vt:i4>
      </vt:variant>
      <vt:variant>
        <vt:i4>5</vt:i4>
      </vt:variant>
      <vt:variant>
        <vt:lpwstr/>
      </vt:variant>
      <vt:variant>
        <vt:lpwstr>_Toc233627699</vt:lpwstr>
      </vt:variant>
      <vt:variant>
        <vt:i4>1835061</vt:i4>
      </vt:variant>
      <vt:variant>
        <vt:i4>146</vt:i4>
      </vt:variant>
      <vt:variant>
        <vt:i4>0</vt:i4>
      </vt:variant>
      <vt:variant>
        <vt:i4>5</vt:i4>
      </vt:variant>
      <vt:variant>
        <vt:lpwstr/>
      </vt:variant>
      <vt:variant>
        <vt:lpwstr>_Toc233627698</vt:lpwstr>
      </vt:variant>
      <vt:variant>
        <vt:i4>1835061</vt:i4>
      </vt:variant>
      <vt:variant>
        <vt:i4>140</vt:i4>
      </vt:variant>
      <vt:variant>
        <vt:i4>0</vt:i4>
      </vt:variant>
      <vt:variant>
        <vt:i4>5</vt:i4>
      </vt:variant>
      <vt:variant>
        <vt:lpwstr/>
      </vt:variant>
      <vt:variant>
        <vt:lpwstr>_Toc233627697</vt:lpwstr>
      </vt:variant>
      <vt:variant>
        <vt:i4>1835061</vt:i4>
      </vt:variant>
      <vt:variant>
        <vt:i4>134</vt:i4>
      </vt:variant>
      <vt:variant>
        <vt:i4>0</vt:i4>
      </vt:variant>
      <vt:variant>
        <vt:i4>5</vt:i4>
      </vt:variant>
      <vt:variant>
        <vt:lpwstr/>
      </vt:variant>
      <vt:variant>
        <vt:lpwstr>_Toc233627696</vt:lpwstr>
      </vt:variant>
      <vt:variant>
        <vt:i4>1835061</vt:i4>
      </vt:variant>
      <vt:variant>
        <vt:i4>128</vt:i4>
      </vt:variant>
      <vt:variant>
        <vt:i4>0</vt:i4>
      </vt:variant>
      <vt:variant>
        <vt:i4>5</vt:i4>
      </vt:variant>
      <vt:variant>
        <vt:lpwstr/>
      </vt:variant>
      <vt:variant>
        <vt:lpwstr>_Toc233627695</vt:lpwstr>
      </vt:variant>
      <vt:variant>
        <vt:i4>1835061</vt:i4>
      </vt:variant>
      <vt:variant>
        <vt:i4>122</vt:i4>
      </vt:variant>
      <vt:variant>
        <vt:i4>0</vt:i4>
      </vt:variant>
      <vt:variant>
        <vt:i4>5</vt:i4>
      </vt:variant>
      <vt:variant>
        <vt:lpwstr/>
      </vt:variant>
      <vt:variant>
        <vt:lpwstr>_Toc233627694</vt:lpwstr>
      </vt:variant>
      <vt:variant>
        <vt:i4>1835061</vt:i4>
      </vt:variant>
      <vt:variant>
        <vt:i4>116</vt:i4>
      </vt:variant>
      <vt:variant>
        <vt:i4>0</vt:i4>
      </vt:variant>
      <vt:variant>
        <vt:i4>5</vt:i4>
      </vt:variant>
      <vt:variant>
        <vt:lpwstr/>
      </vt:variant>
      <vt:variant>
        <vt:lpwstr>_Toc233627693</vt:lpwstr>
      </vt:variant>
      <vt:variant>
        <vt:i4>1835061</vt:i4>
      </vt:variant>
      <vt:variant>
        <vt:i4>110</vt:i4>
      </vt:variant>
      <vt:variant>
        <vt:i4>0</vt:i4>
      </vt:variant>
      <vt:variant>
        <vt:i4>5</vt:i4>
      </vt:variant>
      <vt:variant>
        <vt:lpwstr/>
      </vt:variant>
      <vt:variant>
        <vt:lpwstr>_Toc233627692</vt:lpwstr>
      </vt:variant>
      <vt:variant>
        <vt:i4>1835061</vt:i4>
      </vt:variant>
      <vt:variant>
        <vt:i4>104</vt:i4>
      </vt:variant>
      <vt:variant>
        <vt:i4>0</vt:i4>
      </vt:variant>
      <vt:variant>
        <vt:i4>5</vt:i4>
      </vt:variant>
      <vt:variant>
        <vt:lpwstr/>
      </vt:variant>
      <vt:variant>
        <vt:lpwstr>_Toc233627691</vt:lpwstr>
      </vt:variant>
      <vt:variant>
        <vt:i4>1835061</vt:i4>
      </vt:variant>
      <vt:variant>
        <vt:i4>98</vt:i4>
      </vt:variant>
      <vt:variant>
        <vt:i4>0</vt:i4>
      </vt:variant>
      <vt:variant>
        <vt:i4>5</vt:i4>
      </vt:variant>
      <vt:variant>
        <vt:lpwstr/>
      </vt:variant>
      <vt:variant>
        <vt:lpwstr>_Toc233627690</vt:lpwstr>
      </vt:variant>
      <vt:variant>
        <vt:i4>1900597</vt:i4>
      </vt:variant>
      <vt:variant>
        <vt:i4>92</vt:i4>
      </vt:variant>
      <vt:variant>
        <vt:i4>0</vt:i4>
      </vt:variant>
      <vt:variant>
        <vt:i4>5</vt:i4>
      </vt:variant>
      <vt:variant>
        <vt:lpwstr/>
      </vt:variant>
      <vt:variant>
        <vt:lpwstr>_Toc233627689</vt:lpwstr>
      </vt:variant>
      <vt:variant>
        <vt:i4>1900597</vt:i4>
      </vt:variant>
      <vt:variant>
        <vt:i4>86</vt:i4>
      </vt:variant>
      <vt:variant>
        <vt:i4>0</vt:i4>
      </vt:variant>
      <vt:variant>
        <vt:i4>5</vt:i4>
      </vt:variant>
      <vt:variant>
        <vt:lpwstr/>
      </vt:variant>
      <vt:variant>
        <vt:lpwstr>_Toc233627688</vt:lpwstr>
      </vt:variant>
      <vt:variant>
        <vt:i4>1900597</vt:i4>
      </vt:variant>
      <vt:variant>
        <vt:i4>80</vt:i4>
      </vt:variant>
      <vt:variant>
        <vt:i4>0</vt:i4>
      </vt:variant>
      <vt:variant>
        <vt:i4>5</vt:i4>
      </vt:variant>
      <vt:variant>
        <vt:lpwstr/>
      </vt:variant>
      <vt:variant>
        <vt:lpwstr>_Toc233627687</vt:lpwstr>
      </vt:variant>
      <vt:variant>
        <vt:i4>1900597</vt:i4>
      </vt:variant>
      <vt:variant>
        <vt:i4>74</vt:i4>
      </vt:variant>
      <vt:variant>
        <vt:i4>0</vt:i4>
      </vt:variant>
      <vt:variant>
        <vt:i4>5</vt:i4>
      </vt:variant>
      <vt:variant>
        <vt:lpwstr/>
      </vt:variant>
      <vt:variant>
        <vt:lpwstr>_Toc233627686</vt:lpwstr>
      </vt:variant>
      <vt:variant>
        <vt:i4>1900597</vt:i4>
      </vt:variant>
      <vt:variant>
        <vt:i4>68</vt:i4>
      </vt:variant>
      <vt:variant>
        <vt:i4>0</vt:i4>
      </vt:variant>
      <vt:variant>
        <vt:i4>5</vt:i4>
      </vt:variant>
      <vt:variant>
        <vt:lpwstr/>
      </vt:variant>
      <vt:variant>
        <vt:lpwstr>_Toc233627685</vt:lpwstr>
      </vt:variant>
      <vt:variant>
        <vt:i4>1900597</vt:i4>
      </vt:variant>
      <vt:variant>
        <vt:i4>62</vt:i4>
      </vt:variant>
      <vt:variant>
        <vt:i4>0</vt:i4>
      </vt:variant>
      <vt:variant>
        <vt:i4>5</vt:i4>
      </vt:variant>
      <vt:variant>
        <vt:lpwstr/>
      </vt:variant>
      <vt:variant>
        <vt:lpwstr>_Toc233627684</vt:lpwstr>
      </vt:variant>
      <vt:variant>
        <vt:i4>1900597</vt:i4>
      </vt:variant>
      <vt:variant>
        <vt:i4>56</vt:i4>
      </vt:variant>
      <vt:variant>
        <vt:i4>0</vt:i4>
      </vt:variant>
      <vt:variant>
        <vt:i4>5</vt:i4>
      </vt:variant>
      <vt:variant>
        <vt:lpwstr/>
      </vt:variant>
      <vt:variant>
        <vt:lpwstr>_Toc233627683</vt:lpwstr>
      </vt:variant>
      <vt:variant>
        <vt:i4>1900597</vt:i4>
      </vt:variant>
      <vt:variant>
        <vt:i4>50</vt:i4>
      </vt:variant>
      <vt:variant>
        <vt:i4>0</vt:i4>
      </vt:variant>
      <vt:variant>
        <vt:i4>5</vt:i4>
      </vt:variant>
      <vt:variant>
        <vt:lpwstr/>
      </vt:variant>
      <vt:variant>
        <vt:lpwstr>_Toc233627682</vt:lpwstr>
      </vt:variant>
      <vt:variant>
        <vt:i4>1900597</vt:i4>
      </vt:variant>
      <vt:variant>
        <vt:i4>44</vt:i4>
      </vt:variant>
      <vt:variant>
        <vt:i4>0</vt:i4>
      </vt:variant>
      <vt:variant>
        <vt:i4>5</vt:i4>
      </vt:variant>
      <vt:variant>
        <vt:lpwstr/>
      </vt:variant>
      <vt:variant>
        <vt:lpwstr>_Toc233627681</vt:lpwstr>
      </vt:variant>
      <vt:variant>
        <vt:i4>1900597</vt:i4>
      </vt:variant>
      <vt:variant>
        <vt:i4>38</vt:i4>
      </vt:variant>
      <vt:variant>
        <vt:i4>0</vt:i4>
      </vt:variant>
      <vt:variant>
        <vt:i4>5</vt:i4>
      </vt:variant>
      <vt:variant>
        <vt:lpwstr/>
      </vt:variant>
      <vt:variant>
        <vt:lpwstr>_Toc233627680</vt:lpwstr>
      </vt:variant>
      <vt:variant>
        <vt:i4>1179701</vt:i4>
      </vt:variant>
      <vt:variant>
        <vt:i4>32</vt:i4>
      </vt:variant>
      <vt:variant>
        <vt:i4>0</vt:i4>
      </vt:variant>
      <vt:variant>
        <vt:i4>5</vt:i4>
      </vt:variant>
      <vt:variant>
        <vt:lpwstr/>
      </vt:variant>
      <vt:variant>
        <vt:lpwstr>_Toc233627679</vt:lpwstr>
      </vt:variant>
      <vt:variant>
        <vt:i4>1179701</vt:i4>
      </vt:variant>
      <vt:variant>
        <vt:i4>26</vt:i4>
      </vt:variant>
      <vt:variant>
        <vt:i4>0</vt:i4>
      </vt:variant>
      <vt:variant>
        <vt:i4>5</vt:i4>
      </vt:variant>
      <vt:variant>
        <vt:lpwstr/>
      </vt:variant>
      <vt:variant>
        <vt:lpwstr>_Toc233627678</vt:lpwstr>
      </vt:variant>
      <vt:variant>
        <vt:i4>1179701</vt:i4>
      </vt:variant>
      <vt:variant>
        <vt:i4>20</vt:i4>
      </vt:variant>
      <vt:variant>
        <vt:i4>0</vt:i4>
      </vt:variant>
      <vt:variant>
        <vt:i4>5</vt:i4>
      </vt:variant>
      <vt:variant>
        <vt:lpwstr/>
      </vt:variant>
      <vt:variant>
        <vt:lpwstr>_Toc233627677</vt:lpwstr>
      </vt:variant>
      <vt:variant>
        <vt:i4>1179701</vt:i4>
      </vt:variant>
      <vt:variant>
        <vt:i4>14</vt:i4>
      </vt:variant>
      <vt:variant>
        <vt:i4>0</vt:i4>
      </vt:variant>
      <vt:variant>
        <vt:i4>5</vt:i4>
      </vt:variant>
      <vt:variant>
        <vt:lpwstr/>
      </vt:variant>
      <vt:variant>
        <vt:lpwstr>_Toc233627676</vt:lpwstr>
      </vt:variant>
      <vt:variant>
        <vt:i4>1179701</vt:i4>
      </vt:variant>
      <vt:variant>
        <vt:i4>8</vt:i4>
      </vt:variant>
      <vt:variant>
        <vt:i4>0</vt:i4>
      </vt:variant>
      <vt:variant>
        <vt:i4>5</vt:i4>
      </vt:variant>
      <vt:variant>
        <vt:lpwstr/>
      </vt:variant>
      <vt:variant>
        <vt:lpwstr>_Toc233627675</vt:lpwstr>
      </vt:variant>
      <vt:variant>
        <vt:i4>1179701</vt:i4>
      </vt:variant>
      <vt:variant>
        <vt:i4>2</vt:i4>
      </vt:variant>
      <vt:variant>
        <vt:i4>0</vt:i4>
      </vt:variant>
      <vt:variant>
        <vt:i4>5</vt:i4>
      </vt:variant>
      <vt:variant>
        <vt:lpwstr/>
      </vt:variant>
      <vt:variant>
        <vt:lpwstr>_Toc233627674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Lynne Hogan</dc:creator>
  <cp:keywords/>
  <dc:description/>
  <cp:lastModifiedBy>Keller McBride (kelmcbri)</cp:lastModifiedBy>
  <cp:revision>13</cp:revision>
  <cp:lastPrinted>2012-06-07T21:40:00Z</cp:lastPrinted>
  <dcterms:created xsi:type="dcterms:W3CDTF">2012-06-07T21:33:00Z</dcterms:created>
  <dcterms:modified xsi:type="dcterms:W3CDTF">2020-04-02T21:07:00Z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513392156</vt:i4>
  </property>
  <property fmtid="{D5CDD505-2E9C-101B-9397-08002B2CF9AE}" pid="4" name="_EmailSubject">
    <vt:lpwstr>Standard Offering Information</vt:lpwstr>
  </property>
  <property fmtid="{D5CDD505-2E9C-101B-9397-08002B2CF9AE}" pid="5" name="_AuthorEmail">
    <vt:lpwstr>brian.j.wheeler@eds.com</vt:lpwstr>
  </property>
  <property fmtid="{D5CDD505-2E9C-101B-9397-08002B2CF9AE}" pid="6" name="_AuthorEmailDisplayName">
    <vt:lpwstr>Wheeler, Brian J</vt:lpwstr>
  </property>
  <property fmtid="{D5CDD505-2E9C-101B-9397-08002B2CF9AE}" pid="7" name="_ReviewingToolsShownOnce">
    <vt:lpwstr/>
  </property>
</Properties>
</file>